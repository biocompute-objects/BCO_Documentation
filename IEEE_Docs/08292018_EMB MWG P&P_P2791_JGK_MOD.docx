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700E6" w14:textId="1EFC4E1E" w:rsidR="00D05747" w:rsidRPr="00BB169B" w:rsidRDefault="00690F54" w:rsidP="00D05747">
      <w:pPr>
        <w:jc w:val="center"/>
        <w:rPr>
          <w:rFonts w:ascii="Times New Roman" w:hAnsi="Times New Roman"/>
          <w:b/>
          <w:sz w:val="36"/>
          <w:szCs w:val="36"/>
        </w:rPr>
      </w:pPr>
      <w:r w:rsidRPr="00D50C75">
        <w:rPr>
          <w:rFonts w:ascii="Times New Roman" w:hAnsi="Times New Roman"/>
          <w:b/>
          <w:sz w:val="36"/>
          <w:szCs w:val="36"/>
        </w:rPr>
        <w:t xml:space="preserve">IEEE Engineering in Medicine and Biology Society (EMBS) </w:t>
      </w:r>
    </w:p>
    <w:p w14:paraId="030A7344" w14:textId="77777777" w:rsidR="006F0E68" w:rsidRPr="000E1C2B" w:rsidRDefault="006F0E68" w:rsidP="008F090F">
      <w:pPr>
        <w:rPr>
          <w:rFonts w:ascii="Times New Roman" w:hAnsi="Times New Roman"/>
          <w:szCs w:val="24"/>
          <w:u w:val="single"/>
        </w:rPr>
      </w:pPr>
    </w:p>
    <w:p w14:paraId="42F4A6FC" w14:textId="77777777" w:rsidR="002809E7" w:rsidRPr="000E1C2B" w:rsidRDefault="002809E7" w:rsidP="002652EA">
      <w:pPr>
        <w:rPr>
          <w:rFonts w:ascii="Times New Roman" w:hAnsi="Times New Roman"/>
          <w:szCs w:val="24"/>
        </w:rPr>
      </w:pPr>
    </w:p>
    <w:p w14:paraId="3EB6DCA1" w14:textId="77777777" w:rsidR="002809E7" w:rsidRPr="000E1C2B" w:rsidRDefault="002809E7" w:rsidP="002652EA">
      <w:pPr>
        <w:rPr>
          <w:rFonts w:ascii="Times New Roman" w:hAnsi="Times New Roman"/>
          <w:szCs w:val="24"/>
        </w:rPr>
      </w:pPr>
    </w:p>
    <w:p w14:paraId="083AD71F" w14:textId="77777777" w:rsidR="002809E7" w:rsidRPr="000E1C2B" w:rsidRDefault="002809E7" w:rsidP="002652EA">
      <w:pPr>
        <w:rPr>
          <w:rFonts w:ascii="Times New Roman" w:hAnsi="Times New Roman"/>
          <w:szCs w:val="24"/>
        </w:rPr>
      </w:pPr>
    </w:p>
    <w:p w14:paraId="545B7071" w14:textId="77777777" w:rsidR="002809E7" w:rsidRPr="000E1C2B" w:rsidRDefault="002809E7" w:rsidP="002652EA">
      <w:pPr>
        <w:rPr>
          <w:rFonts w:ascii="Times New Roman" w:hAnsi="Times New Roman"/>
          <w:szCs w:val="24"/>
        </w:rPr>
      </w:pPr>
    </w:p>
    <w:p w14:paraId="52F57106" w14:textId="77777777" w:rsidR="002809E7" w:rsidRPr="000E1C2B" w:rsidRDefault="002809E7" w:rsidP="002652EA">
      <w:pPr>
        <w:rPr>
          <w:rFonts w:ascii="Times New Roman" w:hAnsi="Times New Roman"/>
          <w:szCs w:val="24"/>
        </w:rPr>
      </w:pPr>
    </w:p>
    <w:p w14:paraId="2CFDC215" w14:textId="77777777" w:rsidR="002809E7" w:rsidRPr="000E1C2B" w:rsidRDefault="002809E7" w:rsidP="002652EA">
      <w:pPr>
        <w:rPr>
          <w:rFonts w:ascii="Times New Roman" w:hAnsi="Times New Roman"/>
          <w:szCs w:val="24"/>
        </w:rPr>
      </w:pPr>
    </w:p>
    <w:p w14:paraId="1E0B5D5F" w14:textId="77777777" w:rsidR="002809E7" w:rsidRPr="000E1C2B" w:rsidRDefault="002809E7" w:rsidP="002652EA">
      <w:pPr>
        <w:rPr>
          <w:rFonts w:ascii="Times New Roman" w:hAnsi="Times New Roman"/>
          <w:szCs w:val="24"/>
        </w:rPr>
      </w:pPr>
    </w:p>
    <w:p w14:paraId="3509D2C4" w14:textId="77777777" w:rsidR="002809E7" w:rsidRPr="000E1C2B" w:rsidRDefault="002809E7" w:rsidP="002652EA">
      <w:pPr>
        <w:rPr>
          <w:rFonts w:ascii="Times New Roman" w:hAnsi="Times New Roman"/>
          <w:szCs w:val="24"/>
        </w:rPr>
      </w:pPr>
    </w:p>
    <w:p w14:paraId="54E76718" w14:textId="77777777" w:rsidR="002809E7" w:rsidRPr="000E1C2B" w:rsidRDefault="002809E7" w:rsidP="002652EA">
      <w:pPr>
        <w:rPr>
          <w:rFonts w:ascii="Times New Roman" w:hAnsi="Times New Roman"/>
          <w:szCs w:val="24"/>
        </w:rPr>
      </w:pPr>
    </w:p>
    <w:p w14:paraId="4C6ADEE8" w14:textId="77777777" w:rsidR="002809E7" w:rsidRPr="000E1C2B" w:rsidRDefault="002809E7" w:rsidP="002652EA">
      <w:pPr>
        <w:rPr>
          <w:rFonts w:ascii="Times New Roman" w:hAnsi="Times New Roman"/>
          <w:szCs w:val="24"/>
        </w:rPr>
      </w:pPr>
    </w:p>
    <w:p w14:paraId="3AF6464B" w14:textId="77777777" w:rsidR="002809E7" w:rsidRPr="000E1C2B" w:rsidRDefault="002809E7" w:rsidP="002652EA">
      <w:pPr>
        <w:rPr>
          <w:rFonts w:ascii="Times New Roman" w:hAnsi="Times New Roman"/>
          <w:szCs w:val="24"/>
        </w:rPr>
      </w:pPr>
    </w:p>
    <w:p w14:paraId="14F38730" w14:textId="77777777" w:rsidR="002809E7" w:rsidRPr="000E1C2B" w:rsidRDefault="002809E7" w:rsidP="002652EA">
      <w:pPr>
        <w:rPr>
          <w:rFonts w:ascii="Times New Roman" w:hAnsi="Times New Roman"/>
          <w:sz w:val="36"/>
          <w:szCs w:val="36"/>
        </w:rPr>
      </w:pPr>
    </w:p>
    <w:p w14:paraId="5D95EB0B" w14:textId="77777777" w:rsidR="002809E7" w:rsidRPr="000E1C2B" w:rsidRDefault="002809E7" w:rsidP="002652EA">
      <w:pPr>
        <w:jc w:val="center"/>
        <w:rPr>
          <w:rFonts w:ascii="Times New Roman" w:hAnsi="Times New Roman"/>
          <w:b/>
          <w:sz w:val="36"/>
          <w:szCs w:val="36"/>
        </w:rPr>
      </w:pPr>
      <w:r w:rsidRPr="000E1C2B">
        <w:rPr>
          <w:rFonts w:ascii="Times New Roman" w:hAnsi="Times New Roman"/>
          <w:b/>
          <w:sz w:val="36"/>
          <w:szCs w:val="36"/>
        </w:rPr>
        <w:t>Policies and Procedures for</w:t>
      </w:r>
      <w:r w:rsidR="00801F0D" w:rsidRPr="000E1C2B">
        <w:rPr>
          <w:rFonts w:ascii="Times New Roman" w:hAnsi="Times New Roman"/>
          <w:b/>
          <w:sz w:val="36"/>
          <w:szCs w:val="36"/>
        </w:rPr>
        <w:t>:</w:t>
      </w:r>
    </w:p>
    <w:p w14:paraId="5B66DE16" w14:textId="77777777" w:rsidR="00801F0D" w:rsidRPr="000E1C2B" w:rsidRDefault="00801F0D" w:rsidP="002652EA">
      <w:pPr>
        <w:jc w:val="center"/>
        <w:rPr>
          <w:rFonts w:ascii="Times New Roman" w:hAnsi="Times New Roman"/>
          <w:b/>
          <w:sz w:val="36"/>
          <w:szCs w:val="36"/>
        </w:rPr>
      </w:pPr>
    </w:p>
    <w:p w14:paraId="1462CAB6" w14:textId="637BAF44" w:rsidR="00675A05" w:rsidRPr="00BB169B" w:rsidRDefault="00675A05" w:rsidP="00675A05">
      <w:pPr>
        <w:jc w:val="center"/>
        <w:rPr>
          <w:rFonts w:ascii="Times New Roman" w:hAnsi="Times New Roman"/>
          <w:b/>
          <w:sz w:val="36"/>
          <w:szCs w:val="36"/>
        </w:rPr>
      </w:pPr>
      <w:r w:rsidRPr="00675A05">
        <w:rPr>
          <w:rFonts w:ascii="Times New Roman" w:hAnsi="Times New Roman"/>
          <w:b/>
          <w:sz w:val="36"/>
          <w:szCs w:val="36"/>
        </w:rPr>
        <w:t xml:space="preserve"> </w:t>
      </w:r>
      <w:r w:rsidRPr="00BB169B">
        <w:rPr>
          <w:rFonts w:ascii="Times New Roman" w:hAnsi="Times New Roman"/>
          <w:b/>
          <w:sz w:val="36"/>
          <w:szCs w:val="36"/>
        </w:rPr>
        <w:t xml:space="preserve">IEEE </w:t>
      </w:r>
      <w:r w:rsidR="00690F54">
        <w:rPr>
          <w:rFonts w:ascii="Times New Roman" w:hAnsi="Times New Roman"/>
          <w:b/>
          <w:sz w:val="36"/>
          <w:szCs w:val="36"/>
        </w:rPr>
        <w:t>P2791</w:t>
      </w:r>
      <w:r w:rsidR="000946FF" w:rsidRPr="00BB169B">
        <w:rPr>
          <w:rFonts w:ascii="Times New Roman" w:hAnsi="Times New Roman"/>
          <w:b/>
          <w:sz w:val="36"/>
          <w:szCs w:val="36"/>
        </w:rPr>
        <w:t xml:space="preserve"> </w:t>
      </w:r>
      <w:r w:rsidR="00690F54" w:rsidRPr="00690F54">
        <w:rPr>
          <w:rFonts w:ascii="Times New Roman" w:hAnsi="Times New Roman"/>
          <w:b/>
          <w:sz w:val="36"/>
          <w:szCs w:val="36"/>
        </w:rPr>
        <w:t xml:space="preserve">BioCompute Working Group </w:t>
      </w:r>
      <w:r w:rsidR="000946FF" w:rsidRPr="00BB169B">
        <w:rPr>
          <w:rFonts w:ascii="Times New Roman" w:hAnsi="Times New Roman"/>
          <w:b/>
          <w:sz w:val="36"/>
          <w:szCs w:val="36"/>
        </w:rPr>
        <w:t>(</w:t>
      </w:r>
      <w:r w:rsidR="00690F54" w:rsidRPr="00690F54">
        <w:rPr>
          <w:rFonts w:ascii="Times New Roman" w:hAnsi="Times New Roman"/>
          <w:b/>
          <w:sz w:val="36"/>
          <w:szCs w:val="36"/>
        </w:rPr>
        <w:t>BCOWG</w:t>
      </w:r>
      <w:r w:rsidR="000946FF" w:rsidRPr="00BB169B">
        <w:rPr>
          <w:rFonts w:ascii="Times New Roman" w:hAnsi="Times New Roman"/>
          <w:b/>
          <w:sz w:val="36"/>
          <w:szCs w:val="36"/>
        </w:rPr>
        <w:t>)</w:t>
      </w:r>
    </w:p>
    <w:p w14:paraId="2D075DFE" w14:textId="3DDF64EA" w:rsidR="002809E7" w:rsidRDefault="002809E7" w:rsidP="002652EA">
      <w:pPr>
        <w:jc w:val="center"/>
        <w:rPr>
          <w:rFonts w:ascii="Times New Roman" w:hAnsi="Times New Roman"/>
          <w:b/>
          <w:i/>
          <w:sz w:val="36"/>
          <w:szCs w:val="36"/>
        </w:rPr>
      </w:pPr>
    </w:p>
    <w:p w14:paraId="3E2F490A" w14:textId="77777777" w:rsidR="00690F54" w:rsidRPr="00690F54" w:rsidRDefault="00690F54" w:rsidP="002652EA">
      <w:pPr>
        <w:jc w:val="center"/>
        <w:rPr>
          <w:rFonts w:ascii="Times New Roman" w:hAnsi="Times New Roman"/>
          <w:b/>
          <w:sz w:val="36"/>
          <w:szCs w:val="36"/>
        </w:rPr>
      </w:pPr>
    </w:p>
    <w:p w14:paraId="366FEBB8" w14:textId="77777777" w:rsidR="002809E7" w:rsidRPr="000E1C2B" w:rsidRDefault="002809E7" w:rsidP="002652EA">
      <w:pPr>
        <w:jc w:val="center"/>
        <w:rPr>
          <w:rFonts w:ascii="Times New Roman" w:hAnsi="Times New Roman"/>
          <w:b/>
          <w:sz w:val="36"/>
          <w:szCs w:val="36"/>
        </w:rPr>
      </w:pPr>
    </w:p>
    <w:p w14:paraId="7EB2CC0E" w14:textId="77777777" w:rsidR="002809E7" w:rsidRPr="000E1C2B" w:rsidRDefault="002809E7" w:rsidP="002652EA">
      <w:pPr>
        <w:jc w:val="center"/>
        <w:rPr>
          <w:rFonts w:ascii="Times New Roman" w:hAnsi="Times New Roman"/>
          <w:b/>
          <w:sz w:val="36"/>
          <w:szCs w:val="36"/>
        </w:rPr>
      </w:pPr>
    </w:p>
    <w:p w14:paraId="24895EE8" w14:textId="77777777" w:rsidR="001469DE" w:rsidRPr="000E1C2B" w:rsidRDefault="001469DE" w:rsidP="002652EA">
      <w:pPr>
        <w:jc w:val="center"/>
        <w:rPr>
          <w:rFonts w:ascii="Times New Roman" w:hAnsi="Times New Roman"/>
          <w:b/>
          <w:sz w:val="36"/>
          <w:szCs w:val="36"/>
        </w:rPr>
      </w:pPr>
    </w:p>
    <w:p w14:paraId="450AA04E" w14:textId="77777777" w:rsidR="002809E7" w:rsidRPr="000E1C2B" w:rsidRDefault="002809E7" w:rsidP="002652EA">
      <w:pPr>
        <w:jc w:val="center"/>
        <w:rPr>
          <w:rFonts w:ascii="Times New Roman" w:hAnsi="Times New Roman"/>
          <w:b/>
          <w:sz w:val="36"/>
          <w:szCs w:val="36"/>
        </w:rPr>
      </w:pPr>
    </w:p>
    <w:p w14:paraId="43B4A8C0" w14:textId="77777777" w:rsidR="00820FC2" w:rsidRPr="000E1C2B" w:rsidRDefault="00820FC2" w:rsidP="002652EA">
      <w:pPr>
        <w:jc w:val="center"/>
        <w:rPr>
          <w:rFonts w:ascii="Times New Roman" w:hAnsi="Times New Roman"/>
          <w:b/>
          <w:sz w:val="36"/>
          <w:szCs w:val="36"/>
        </w:rPr>
      </w:pPr>
    </w:p>
    <w:p w14:paraId="04BAB47B" w14:textId="45DEF993" w:rsidR="002809E7" w:rsidRPr="000E1C2B" w:rsidRDefault="002809E7" w:rsidP="002652EA">
      <w:pPr>
        <w:jc w:val="center"/>
        <w:rPr>
          <w:rFonts w:ascii="Times New Roman" w:hAnsi="Times New Roman"/>
          <w:b/>
          <w:sz w:val="28"/>
          <w:szCs w:val="28"/>
        </w:rPr>
      </w:pPr>
      <w:r w:rsidRPr="000E1C2B">
        <w:rPr>
          <w:rFonts w:ascii="Times New Roman" w:hAnsi="Times New Roman"/>
          <w:b/>
          <w:sz w:val="36"/>
          <w:szCs w:val="36"/>
        </w:rPr>
        <w:t xml:space="preserve">Date of </w:t>
      </w:r>
      <w:r w:rsidR="000946FF">
        <w:rPr>
          <w:rFonts w:ascii="Times New Roman" w:hAnsi="Times New Roman"/>
          <w:b/>
          <w:sz w:val="36"/>
          <w:szCs w:val="36"/>
        </w:rPr>
        <w:t xml:space="preserve">Sponsor </w:t>
      </w:r>
      <w:r w:rsidRPr="000E1C2B">
        <w:rPr>
          <w:rFonts w:ascii="Times New Roman" w:hAnsi="Times New Roman"/>
          <w:b/>
          <w:sz w:val="36"/>
          <w:szCs w:val="36"/>
        </w:rPr>
        <w:t xml:space="preserve">Approval:  </w:t>
      </w:r>
      <w:r w:rsidR="000946FF">
        <w:rPr>
          <w:rFonts w:ascii="Times New Roman" w:hAnsi="Times New Roman"/>
          <w:b/>
          <w:sz w:val="36"/>
          <w:szCs w:val="36"/>
        </w:rPr>
        <w:t>Month DD, YYYY</w:t>
      </w:r>
    </w:p>
    <w:p w14:paraId="09AA8749" w14:textId="77777777" w:rsidR="002809E7" w:rsidRPr="000E1C2B" w:rsidRDefault="002809E7" w:rsidP="002652EA">
      <w:pPr>
        <w:rPr>
          <w:rFonts w:ascii="Times New Roman" w:hAnsi="Times New Roman"/>
          <w:szCs w:val="24"/>
        </w:rPr>
      </w:pPr>
    </w:p>
    <w:p w14:paraId="6E14C2A0" w14:textId="77777777" w:rsidR="002809E7" w:rsidRPr="000E1C2B" w:rsidRDefault="002809E7" w:rsidP="002652EA">
      <w:pPr>
        <w:rPr>
          <w:rFonts w:ascii="Times New Roman" w:hAnsi="Times New Roman"/>
          <w:szCs w:val="24"/>
        </w:rPr>
      </w:pPr>
    </w:p>
    <w:p w14:paraId="3592F3B5" w14:textId="77777777" w:rsidR="002809E7" w:rsidRPr="000E1C2B" w:rsidRDefault="002809E7" w:rsidP="002652EA">
      <w:pPr>
        <w:rPr>
          <w:rFonts w:ascii="Times New Roman" w:hAnsi="Times New Roman"/>
          <w:szCs w:val="24"/>
        </w:rPr>
      </w:pPr>
    </w:p>
    <w:p w14:paraId="619C30B5" w14:textId="77777777" w:rsidR="002809E7" w:rsidRPr="000E1C2B" w:rsidRDefault="002809E7" w:rsidP="002652EA">
      <w:pPr>
        <w:rPr>
          <w:rFonts w:ascii="Times New Roman" w:hAnsi="Times New Roman"/>
          <w:szCs w:val="24"/>
        </w:rPr>
      </w:pPr>
    </w:p>
    <w:p w14:paraId="4005744F" w14:textId="77777777" w:rsidR="002809E7" w:rsidRPr="000E1C2B" w:rsidRDefault="002809E7" w:rsidP="002652EA">
      <w:pPr>
        <w:rPr>
          <w:rFonts w:ascii="Times New Roman" w:hAnsi="Times New Roman"/>
          <w:szCs w:val="24"/>
        </w:rPr>
      </w:pPr>
    </w:p>
    <w:p w14:paraId="2C4BCB66" w14:textId="77777777" w:rsidR="002809E7" w:rsidRPr="000E1C2B" w:rsidRDefault="002809E7" w:rsidP="002652EA">
      <w:pPr>
        <w:rPr>
          <w:rFonts w:ascii="Times New Roman" w:hAnsi="Times New Roman"/>
          <w:szCs w:val="24"/>
        </w:rPr>
      </w:pPr>
    </w:p>
    <w:p w14:paraId="72C6D394" w14:textId="77777777" w:rsidR="002809E7" w:rsidRPr="000E1C2B" w:rsidRDefault="002809E7" w:rsidP="002652EA">
      <w:pPr>
        <w:rPr>
          <w:rFonts w:ascii="Times New Roman" w:hAnsi="Times New Roman"/>
          <w:szCs w:val="24"/>
        </w:rPr>
      </w:pPr>
    </w:p>
    <w:p w14:paraId="50AFD890" w14:textId="77777777" w:rsidR="002809E7" w:rsidRPr="000E1C2B" w:rsidRDefault="002809E7" w:rsidP="002652EA">
      <w:pPr>
        <w:rPr>
          <w:rFonts w:ascii="Times New Roman" w:hAnsi="Times New Roman"/>
          <w:szCs w:val="24"/>
        </w:rPr>
      </w:pPr>
    </w:p>
    <w:p w14:paraId="0513F9A3" w14:textId="77777777" w:rsidR="002809E7" w:rsidRPr="000E1C2B" w:rsidRDefault="002809E7" w:rsidP="002652EA">
      <w:pPr>
        <w:rPr>
          <w:rFonts w:ascii="Times New Roman" w:hAnsi="Times New Roman"/>
          <w:szCs w:val="24"/>
        </w:rPr>
      </w:pPr>
    </w:p>
    <w:p w14:paraId="6A5C9636" w14:textId="77777777" w:rsidR="002F37AA" w:rsidRPr="000E1C2B" w:rsidRDefault="002F37AA" w:rsidP="002652EA">
      <w:pPr>
        <w:rPr>
          <w:rFonts w:ascii="Times New Roman" w:hAnsi="Times New Roman"/>
          <w:szCs w:val="24"/>
        </w:rPr>
      </w:pPr>
    </w:p>
    <w:p w14:paraId="7CFB9810" w14:textId="77777777" w:rsidR="002F37AA" w:rsidRPr="000E1C2B" w:rsidRDefault="002F37AA" w:rsidP="002652EA">
      <w:pPr>
        <w:rPr>
          <w:rFonts w:ascii="Times New Roman" w:hAnsi="Times New Roman"/>
          <w:szCs w:val="24"/>
        </w:rPr>
      </w:pPr>
    </w:p>
    <w:p w14:paraId="5B05A714" w14:textId="77777777" w:rsidR="002F37AA" w:rsidRPr="000E1C2B" w:rsidRDefault="002F37AA" w:rsidP="002652EA">
      <w:pPr>
        <w:rPr>
          <w:rFonts w:ascii="Times New Roman" w:hAnsi="Times New Roman"/>
          <w:szCs w:val="24"/>
        </w:rPr>
      </w:pPr>
    </w:p>
    <w:p w14:paraId="02E7A17B" w14:textId="77777777" w:rsidR="002F37AA" w:rsidRPr="000E1C2B" w:rsidRDefault="002F37AA" w:rsidP="002652EA">
      <w:pPr>
        <w:rPr>
          <w:rFonts w:ascii="Times New Roman" w:hAnsi="Times New Roman"/>
          <w:szCs w:val="24"/>
        </w:rPr>
      </w:pPr>
    </w:p>
    <w:p w14:paraId="0B2A9ECA" w14:textId="77777777" w:rsidR="002809E7" w:rsidRPr="000E1C2B" w:rsidRDefault="002809E7" w:rsidP="002652EA">
      <w:pPr>
        <w:rPr>
          <w:rFonts w:ascii="Times New Roman" w:hAnsi="Times New Roman"/>
          <w:szCs w:val="24"/>
        </w:rPr>
      </w:pPr>
    </w:p>
    <w:p w14:paraId="7D1A5A36" w14:textId="1699FBE8" w:rsidR="00801F0D" w:rsidRPr="000E1C2B" w:rsidRDefault="00353B68" w:rsidP="002652EA">
      <w:pPr>
        <w:jc w:val="center"/>
        <w:rPr>
          <w:rFonts w:ascii="Times New Roman" w:hAnsi="Times New Roman"/>
          <w:b/>
          <w:sz w:val="28"/>
          <w:szCs w:val="28"/>
        </w:rPr>
      </w:pPr>
      <w:r w:rsidRPr="00DA0B08">
        <w:rPr>
          <w:rFonts w:ascii="Times New Roman" w:hAnsi="Times New Roman"/>
          <w:b/>
          <w:sz w:val="28"/>
          <w:szCs w:val="28"/>
        </w:rPr>
        <w:lastRenderedPageBreak/>
        <w:t>IEEE EMBS P</w:t>
      </w:r>
      <w:r w:rsidR="00690F54">
        <w:rPr>
          <w:rFonts w:ascii="Times New Roman" w:hAnsi="Times New Roman"/>
          <w:b/>
          <w:sz w:val="28"/>
          <w:szCs w:val="28"/>
        </w:rPr>
        <w:t>2791</w:t>
      </w:r>
      <w:r w:rsidR="000946FF">
        <w:rPr>
          <w:rFonts w:ascii="Times New Roman" w:hAnsi="Times New Roman"/>
          <w:b/>
          <w:sz w:val="28"/>
          <w:szCs w:val="28"/>
        </w:rPr>
        <w:t xml:space="preserve"> </w:t>
      </w:r>
      <w:r w:rsidR="00690F54" w:rsidRPr="00690F54">
        <w:rPr>
          <w:rFonts w:ascii="Times New Roman" w:hAnsi="Times New Roman"/>
          <w:b/>
          <w:sz w:val="28"/>
          <w:szCs w:val="28"/>
        </w:rPr>
        <w:t xml:space="preserve">BioCompute Working Group </w:t>
      </w:r>
      <w:r w:rsidR="000946FF">
        <w:rPr>
          <w:rFonts w:ascii="Times New Roman" w:hAnsi="Times New Roman"/>
          <w:b/>
          <w:sz w:val="28"/>
          <w:szCs w:val="28"/>
        </w:rPr>
        <w:t>(</w:t>
      </w:r>
      <w:r w:rsidR="00690F54" w:rsidRPr="00690F54">
        <w:rPr>
          <w:rFonts w:ascii="Times New Roman" w:hAnsi="Times New Roman"/>
          <w:b/>
          <w:sz w:val="28"/>
          <w:szCs w:val="28"/>
        </w:rPr>
        <w:t>BCOWG</w:t>
      </w:r>
      <w:r w:rsidR="000946FF">
        <w:rPr>
          <w:rFonts w:ascii="Times New Roman" w:hAnsi="Times New Roman"/>
          <w:b/>
          <w:sz w:val="28"/>
          <w:szCs w:val="28"/>
        </w:rPr>
        <w:t xml:space="preserve">) </w:t>
      </w:r>
      <w:r w:rsidRPr="00DA0B08">
        <w:rPr>
          <w:rFonts w:ascii="Times New Roman" w:hAnsi="Times New Roman"/>
          <w:b/>
          <w:sz w:val="28"/>
          <w:szCs w:val="28"/>
        </w:rPr>
        <w:t>Working Group</w:t>
      </w:r>
      <w:r w:rsidRPr="000E1C2B">
        <w:rPr>
          <w:rFonts w:ascii="Times New Roman" w:hAnsi="Times New Roman"/>
          <w:b/>
          <w:sz w:val="28"/>
          <w:szCs w:val="28"/>
        </w:rPr>
        <w:t xml:space="preserve"> </w:t>
      </w:r>
      <w:r w:rsidR="002809E7" w:rsidRPr="000E1C2B">
        <w:rPr>
          <w:rFonts w:ascii="Times New Roman" w:hAnsi="Times New Roman"/>
          <w:b/>
          <w:sz w:val="28"/>
          <w:szCs w:val="28"/>
        </w:rPr>
        <w:t xml:space="preserve">Policies and Procedures </w:t>
      </w:r>
      <w:r w:rsidR="002809E7" w:rsidRPr="00AD031A">
        <w:rPr>
          <w:rFonts w:ascii="Times New Roman" w:hAnsi="Times New Roman"/>
          <w:b/>
          <w:sz w:val="28"/>
          <w:szCs w:val="28"/>
        </w:rPr>
        <w:t>for</w:t>
      </w:r>
      <w:r w:rsidR="00A51DC4" w:rsidRPr="00AD031A">
        <w:rPr>
          <w:rFonts w:ascii="Times New Roman" w:hAnsi="Times New Roman"/>
          <w:b/>
          <w:sz w:val="28"/>
          <w:szCs w:val="28"/>
        </w:rPr>
        <w:t xml:space="preserve"> Standards Development</w:t>
      </w:r>
    </w:p>
    <w:p w14:paraId="7703CE9A" w14:textId="77777777" w:rsidR="002809E7" w:rsidRPr="000E1C2B" w:rsidRDefault="002809E7" w:rsidP="002652EA">
      <w:pPr>
        <w:jc w:val="center"/>
        <w:rPr>
          <w:rFonts w:ascii="Times New Roman" w:hAnsi="Times New Roman"/>
          <w:b/>
          <w:i/>
          <w:strike/>
          <w:sz w:val="28"/>
          <w:szCs w:val="28"/>
        </w:rPr>
      </w:pPr>
      <w:r w:rsidRPr="000E1C2B">
        <w:rPr>
          <w:rFonts w:ascii="Times New Roman" w:hAnsi="Times New Roman"/>
          <w:b/>
          <w:sz w:val="28"/>
          <w:szCs w:val="28"/>
        </w:rPr>
        <w:br/>
      </w:r>
    </w:p>
    <w:p w14:paraId="6819EABF" w14:textId="77777777" w:rsidR="00817508" w:rsidRPr="000E1C2B" w:rsidRDefault="00817508" w:rsidP="005C3BB5">
      <w:pPr>
        <w:rPr>
          <w:rFonts w:ascii="Times New Roman" w:hAnsi="Times New Roman"/>
          <w:szCs w:val="24"/>
        </w:rPr>
      </w:pPr>
    </w:p>
    <w:p w14:paraId="454F8484" w14:textId="77777777" w:rsidR="002809E7" w:rsidRPr="009A62B5" w:rsidRDefault="002809E7" w:rsidP="005C3BB5">
      <w:pPr>
        <w:pStyle w:val="ListParagraph"/>
        <w:numPr>
          <w:ilvl w:val="0"/>
          <w:numId w:val="72"/>
        </w:numPr>
        <w:rPr>
          <w:rFonts w:ascii="Times New Roman" w:hAnsi="Times New Roman"/>
          <w:b/>
          <w:szCs w:val="24"/>
        </w:rPr>
      </w:pPr>
      <w:r w:rsidRPr="009A62B5">
        <w:rPr>
          <w:rFonts w:ascii="Times New Roman" w:hAnsi="Times New Roman"/>
          <w:b/>
          <w:szCs w:val="24"/>
        </w:rPr>
        <w:t>Intro</w:t>
      </w:r>
      <w:r w:rsidR="001C1E1D" w:rsidRPr="009A62B5">
        <w:rPr>
          <w:rFonts w:ascii="Times New Roman" w:hAnsi="Times New Roman"/>
          <w:b/>
          <w:szCs w:val="24"/>
        </w:rPr>
        <w:t>d</w:t>
      </w:r>
      <w:r w:rsidRPr="009A62B5">
        <w:rPr>
          <w:rFonts w:ascii="Times New Roman" w:hAnsi="Times New Roman"/>
          <w:b/>
          <w:szCs w:val="24"/>
        </w:rPr>
        <w:t>uction</w:t>
      </w:r>
    </w:p>
    <w:p w14:paraId="169BA1B5" w14:textId="77777777" w:rsidR="002809E7" w:rsidRDefault="002809E7" w:rsidP="005C3BB5">
      <w:pPr>
        <w:rPr>
          <w:rFonts w:ascii="Times New Roman" w:hAnsi="Times New Roman"/>
          <w:szCs w:val="24"/>
        </w:rPr>
      </w:pPr>
    </w:p>
    <w:p w14:paraId="5AF490CE" w14:textId="77777777" w:rsidR="002B5304" w:rsidRPr="000E1C2B" w:rsidRDefault="002B5304" w:rsidP="005C3BB5">
      <w:pPr>
        <w:rPr>
          <w:rFonts w:ascii="Times New Roman" w:hAnsi="Times New Roman"/>
          <w:szCs w:val="24"/>
        </w:rPr>
      </w:pPr>
    </w:p>
    <w:p w14:paraId="73640A19" w14:textId="77777777" w:rsidR="00ED3855" w:rsidRDefault="009A62B5">
      <w:pPr>
        <w:rPr>
          <w:rFonts w:ascii="Times New Roman" w:hAnsi="Times New Roman"/>
          <w:b/>
          <w:szCs w:val="24"/>
        </w:rPr>
      </w:pPr>
      <w:r>
        <w:rPr>
          <w:rFonts w:ascii="Times New Roman" w:hAnsi="Times New Roman"/>
          <w:b/>
          <w:szCs w:val="24"/>
        </w:rPr>
        <w:t>1.0</w:t>
      </w:r>
      <w:r w:rsidR="004A704A">
        <w:rPr>
          <w:rFonts w:ascii="Times New Roman" w:hAnsi="Times New Roman"/>
          <w:b/>
          <w:szCs w:val="24"/>
        </w:rPr>
        <w:t>.</w:t>
      </w:r>
      <w:r>
        <w:rPr>
          <w:rFonts w:ascii="Times New Roman" w:hAnsi="Times New Roman"/>
          <w:b/>
          <w:szCs w:val="24"/>
        </w:rPr>
        <w:t xml:space="preserve">1 </w:t>
      </w:r>
      <w:r w:rsidR="00361B5C" w:rsidRPr="009A62B5">
        <w:rPr>
          <w:rFonts w:ascii="Times New Roman" w:hAnsi="Times New Roman"/>
          <w:b/>
          <w:szCs w:val="24"/>
        </w:rPr>
        <w:t>Role of Standards Development</w:t>
      </w:r>
      <w:r w:rsidR="005106B7">
        <w:rPr>
          <w:rFonts w:ascii="Times New Roman" w:hAnsi="Times New Roman"/>
          <w:b/>
          <w:szCs w:val="24"/>
        </w:rPr>
        <w:t xml:space="preserve"> and these Procedures</w:t>
      </w:r>
    </w:p>
    <w:p w14:paraId="5FE44410" w14:textId="77777777" w:rsidR="00ED3855" w:rsidRDefault="00ED3855">
      <w:pPr>
        <w:rPr>
          <w:rFonts w:ascii="Times New Roman" w:hAnsi="Times New Roman"/>
          <w:b/>
          <w:szCs w:val="24"/>
          <w:u w:val="single"/>
        </w:rPr>
      </w:pPr>
    </w:p>
    <w:p w14:paraId="24D364D7" w14:textId="77777777" w:rsidR="00ED3855" w:rsidRDefault="005069BC">
      <w:pPr>
        <w:rPr>
          <w:rFonts w:ascii="Times New Roman" w:hAnsi="Times New Roman"/>
          <w:szCs w:val="24"/>
        </w:rPr>
      </w:pPr>
      <w:r w:rsidRPr="005069BC">
        <w:rPr>
          <w:rFonts w:ascii="Times New Roman" w:hAnsi="Times New Roman"/>
          <w:szCs w:val="24"/>
        </w:rPr>
        <w:t>In today‘s technological environment, standards play a critical role in product development and market competitiveness. In the IEEE, the responsibility for how a standard originates and evolves is managed by a Sponsor. It is essential in the management of a standard‘s development to avoid any actions by the Sponsor or the participants that result in a violation of procedures. These procedures establish the necessary framework for a sound standardization process</w:t>
      </w:r>
      <w:r w:rsidR="00037991">
        <w:rPr>
          <w:rFonts w:ascii="Times New Roman" w:hAnsi="Times New Roman"/>
          <w:szCs w:val="24"/>
        </w:rPr>
        <w:t>.</w:t>
      </w:r>
    </w:p>
    <w:p w14:paraId="5CD05097" w14:textId="77777777" w:rsidR="00ED3855" w:rsidRDefault="00ED3855">
      <w:pPr>
        <w:rPr>
          <w:rFonts w:ascii="Times New Roman" w:hAnsi="Times New Roman"/>
          <w:szCs w:val="24"/>
        </w:rPr>
      </w:pPr>
    </w:p>
    <w:p w14:paraId="3EB08B72" w14:textId="77777777" w:rsidR="00ED3855" w:rsidRDefault="00ED3855">
      <w:pPr>
        <w:rPr>
          <w:rFonts w:ascii="Times New Roman" w:hAnsi="Times New Roman"/>
          <w:szCs w:val="24"/>
        </w:rPr>
      </w:pPr>
    </w:p>
    <w:p w14:paraId="15E25F0C" w14:textId="77777777" w:rsidR="00ED3855" w:rsidRDefault="00361B5C">
      <w:pPr>
        <w:rPr>
          <w:rFonts w:ascii="Times New Roman" w:hAnsi="Times New Roman"/>
          <w:b/>
          <w:szCs w:val="24"/>
        </w:rPr>
      </w:pPr>
      <w:r w:rsidRPr="009A62B5">
        <w:rPr>
          <w:rFonts w:ascii="Times New Roman" w:hAnsi="Times New Roman"/>
          <w:b/>
          <w:szCs w:val="24"/>
        </w:rPr>
        <w:t>1.0</w:t>
      </w:r>
      <w:r w:rsidR="004A704A">
        <w:rPr>
          <w:rFonts w:ascii="Times New Roman" w:hAnsi="Times New Roman"/>
          <w:b/>
          <w:szCs w:val="24"/>
        </w:rPr>
        <w:t>.</w:t>
      </w:r>
      <w:r w:rsidRPr="009A62B5">
        <w:rPr>
          <w:rFonts w:ascii="Times New Roman" w:hAnsi="Times New Roman"/>
          <w:b/>
          <w:szCs w:val="24"/>
        </w:rPr>
        <w:t>2</w:t>
      </w:r>
      <w:r w:rsidRPr="000E1C2B">
        <w:rPr>
          <w:rFonts w:ascii="Times New Roman" w:hAnsi="Times New Roman"/>
          <w:b/>
          <w:szCs w:val="24"/>
        </w:rPr>
        <w:t xml:space="preserve"> </w:t>
      </w:r>
      <w:r w:rsidR="009A62B5">
        <w:rPr>
          <w:rFonts w:ascii="Times New Roman" w:hAnsi="Times New Roman"/>
          <w:b/>
          <w:szCs w:val="24"/>
        </w:rPr>
        <w:t>Modifications to These P</w:t>
      </w:r>
      <w:r w:rsidR="002809E7" w:rsidRPr="000E1C2B">
        <w:rPr>
          <w:rFonts w:ascii="Times New Roman" w:hAnsi="Times New Roman"/>
          <w:b/>
          <w:szCs w:val="24"/>
        </w:rPr>
        <w:t>rocedures</w:t>
      </w:r>
    </w:p>
    <w:p w14:paraId="2864FF8A" w14:textId="77777777" w:rsidR="00ED3855" w:rsidRDefault="00ED3855">
      <w:pPr>
        <w:rPr>
          <w:rFonts w:ascii="Times New Roman" w:hAnsi="Times New Roman"/>
          <w:szCs w:val="24"/>
        </w:rPr>
      </w:pPr>
    </w:p>
    <w:p w14:paraId="57A1B0DB" w14:textId="3BC8354F" w:rsidR="00ED3855" w:rsidRDefault="002809E7">
      <w:pPr>
        <w:rPr>
          <w:rFonts w:ascii="Times New Roman" w:hAnsi="Times New Roman"/>
          <w:szCs w:val="24"/>
        </w:rPr>
      </w:pPr>
      <w:r w:rsidRPr="000E1C2B">
        <w:rPr>
          <w:rFonts w:ascii="Times New Roman" w:hAnsi="Times New Roman"/>
          <w:szCs w:val="24"/>
        </w:rPr>
        <w:t xml:space="preserve">These Policies and Procedures outline the orderly transaction of business by the </w:t>
      </w:r>
      <w:r w:rsidR="00670BEA" w:rsidRPr="00FA4DB5">
        <w:rPr>
          <w:rFonts w:ascii="Times New Roman" w:hAnsi="Times New Roman"/>
          <w:szCs w:val="24"/>
        </w:rPr>
        <w:t>IEEE EMBS P</w:t>
      </w:r>
      <w:r w:rsidR="00690F54">
        <w:rPr>
          <w:rFonts w:ascii="Times New Roman" w:hAnsi="Times New Roman"/>
          <w:szCs w:val="24"/>
        </w:rPr>
        <w:t>2791</w:t>
      </w:r>
      <w:r w:rsidR="000946FF">
        <w:rPr>
          <w:rFonts w:ascii="Times New Roman" w:hAnsi="Times New Roman"/>
          <w:szCs w:val="24"/>
        </w:rPr>
        <w:t xml:space="preserve"> </w:t>
      </w:r>
      <w:r w:rsidR="00690F54" w:rsidRPr="00690F54">
        <w:rPr>
          <w:rFonts w:ascii="Times New Roman" w:hAnsi="Times New Roman"/>
          <w:b/>
          <w:szCs w:val="24"/>
        </w:rPr>
        <w:t xml:space="preserve">BioCompute Working Group </w:t>
      </w:r>
      <w:r w:rsidR="000946FF">
        <w:rPr>
          <w:rFonts w:ascii="Times New Roman" w:hAnsi="Times New Roman"/>
          <w:szCs w:val="24"/>
        </w:rPr>
        <w:t>(</w:t>
      </w:r>
      <w:r w:rsidR="00690F54" w:rsidRPr="00690F54">
        <w:rPr>
          <w:rFonts w:ascii="Times New Roman" w:hAnsi="Times New Roman"/>
          <w:b/>
          <w:szCs w:val="24"/>
        </w:rPr>
        <w:t>BCOWG</w:t>
      </w:r>
      <w:r w:rsidR="000946FF">
        <w:rPr>
          <w:rFonts w:ascii="Times New Roman" w:hAnsi="Times New Roman"/>
          <w:szCs w:val="24"/>
        </w:rPr>
        <w:t xml:space="preserve">) </w:t>
      </w:r>
      <w:r w:rsidR="00AD031A">
        <w:rPr>
          <w:rFonts w:ascii="Times New Roman" w:hAnsi="Times New Roman"/>
          <w:szCs w:val="24"/>
        </w:rPr>
        <w:t>Working Group</w:t>
      </w:r>
      <w:r w:rsidR="00907064" w:rsidRPr="000E1C2B">
        <w:rPr>
          <w:rFonts w:ascii="Times New Roman" w:hAnsi="Times New Roman"/>
          <w:szCs w:val="24"/>
        </w:rPr>
        <w:t xml:space="preserve">, hereinafter referred to as “the </w:t>
      </w:r>
      <w:r w:rsidR="00AD031A">
        <w:rPr>
          <w:rFonts w:ascii="Times New Roman" w:hAnsi="Times New Roman"/>
          <w:szCs w:val="24"/>
        </w:rPr>
        <w:t>Working Group</w:t>
      </w:r>
      <w:r w:rsidR="00907064" w:rsidRPr="000E1C2B">
        <w:rPr>
          <w:rFonts w:ascii="Times New Roman" w:hAnsi="Times New Roman"/>
          <w:szCs w:val="24"/>
        </w:rPr>
        <w:t>”</w:t>
      </w:r>
      <w:r w:rsidRPr="000E1C2B">
        <w:rPr>
          <w:rFonts w:ascii="Times New Roman" w:hAnsi="Times New Roman"/>
          <w:szCs w:val="24"/>
        </w:rPr>
        <w:t xml:space="preserve">. </w:t>
      </w:r>
    </w:p>
    <w:p w14:paraId="710AB52C" w14:textId="77777777" w:rsidR="00ED3855" w:rsidRDefault="00ED3855">
      <w:pPr>
        <w:rPr>
          <w:rFonts w:ascii="Times New Roman" w:hAnsi="Times New Roman"/>
          <w:szCs w:val="24"/>
        </w:rPr>
      </w:pPr>
    </w:p>
    <w:p w14:paraId="42D53D3D" w14:textId="77777777" w:rsidR="00ED3855" w:rsidRDefault="002809E7">
      <w:pPr>
        <w:rPr>
          <w:rFonts w:ascii="Times New Roman" w:hAnsi="Times New Roman"/>
          <w:szCs w:val="24"/>
        </w:rPr>
      </w:pPr>
      <w:r w:rsidRPr="000E1C2B">
        <w:rPr>
          <w:rFonts w:ascii="Times New Roman" w:hAnsi="Times New Roman"/>
          <w:szCs w:val="24"/>
        </w:rPr>
        <w:t xml:space="preserve">The </w:t>
      </w:r>
      <w:r w:rsidR="00AD031A">
        <w:rPr>
          <w:rFonts w:ascii="Times New Roman" w:hAnsi="Times New Roman"/>
          <w:szCs w:val="24"/>
        </w:rPr>
        <w:t>Working Group</w:t>
      </w:r>
      <w:r w:rsidRPr="000E1C2B">
        <w:rPr>
          <w:rFonts w:ascii="Times New Roman" w:hAnsi="Times New Roman"/>
          <w:szCs w:val="24"/>
        </w:rPr>
        <w:t xml:space="preserve"> may amend these procedures with the approval of its Sponsor. The Sponsor may modify these procedures. Modification in this context means that material in these procedures may be modified as long as that clause is not indicated as one that cannot be changed. It is strongly recommended that all subjects included in these procedures </w:t>
      </w:r>
      <w:r w:rsidR="00671BD6" w:rsidRPr="000E1C2B">
        <w:rPr>
          <w:rFonts w:ascii="Times New Roman" w:hAnsi="Times New Roman"/>
          <w:szCs w:val="24"/>
        </w:rPr>
        <w:t>are</w:t>
      </w:r>
      <w:r w:rsidRPr="000E1C2B">
        <w:rPr>
          <w:rFonts w:ascii="Times New Roman" w:hAnsi="Times New Roman"/>
          <w:szCs w:val="24"/>
        </w:rPr>
        <w:t xml:space="preserve"> addressed by the </w:t>
      </w:r>
      <w:r w:rsidR="00AD031A">
        <w:rPr>
          <w:rFonts w:ascii="Times New Roman" w:hAnsi="Times New Roman"/>
          <w:szCs w:val="24"/>
        </w:rPr>
        <w:t>Working Group</w:t>
      </w:r>
      <w:r w:rsidRPr="000E1C2B">
        <w:rPr>
          <w:rFonts w:ascii="Times New Roman" w:hAnsi="Times New Roman"/>
          <w:szCs w:val="24"/>
        </w:rPr>
        <w:t xml:space="preserve"> or Sponsor. (See also Clause 7.)</w:t>
      </w:r>
    </w:p>
    <w:p w14:paraId="099B2880" w14:textId="77777777" w:rsidR="0081151E" w:rsidRDefault="0081151E" w:rsidP="0081151E">
      <w:pPr>
        <w:rPr>
          <w:rFonts w:ascii="Times New Roman" w:hAnsi="Times New Roman"/>
          <w:szCs w:val="24"/>
        </w:rPr>
      </w:pPr>
    </w:p>
    <w:p w14:paraId="206D7A16" w14:textId="77777777" w:rsidR="0081151E" w:rsidRDefault="0081151E" w:rsidP="0081151E">
      <w:pPr>
        <w:rPr>
          <w:rFonts w:ascii="Times New Roman" w:hAnsi="Times New Roman"/>
          <w:szCs w:val="24"/>
        </w:rPr>
      </w:pPr>
      <w:r>
        <w:rPr>
          <w:rFonts w:ascii="Times New Roman" w:hAnsi="Times New Roman"/>
          <w:szCs w:val="24"/>
        </w:rPr>
        <w:t>In this document, the term “sponsor” means the sole sponsor, or in the case of co-sponsored projects, the primary sponsor.</w:t>
      </w:r>
    </w:p>
    <w:p w14:paraId="22F171B0" w14:textId="77777777" w:rsidR="00ED3855" w:rsidRDefault="00ED3855">
      <w:pPr>
        <w:rPr>
          <w:rFonts w:ascii="Times New Roman" w:hAnsi="Times New Roman"/>
          <w:szCs w:val="24"/>
        </w:rPr>
      </w:pPr>
    </w:p>
    <w:p w14:paraId="23A342A8" w14:textId="77777777" w:rsidR="00ED3855" w:rsidRDefault="00ED3855">
      <w:pPr>
        <w:rPr>
          <w:rFonts w:ascii="Times New Roman" w:hAnsi="Times New Roman"/>
          <w:szCs w:val="24"/>
        </w:rPr>
      </w:pPr>
    </w:p>
    <w:p w14:paraId="4940F914" w14:textId="77777777" w:rsidR="00ED3855" w:rsidRDefault="00361B5C">
      <w:pPr>
        <w:rPr>
          <w:rFonts w:ascii="Times New Roman" w:hAnsi="Times New Roman"/>
          <w:b/>
          <w:szCs w:val="24"/>
        </w:rPr>
      </w:pPr>
      <w:r w:rsidRPr="009A62B5">
        <w:rPr>
          <w:rFonts w:ascii="Times New Roman" w:hAnsi="Times New Roman"/>
          <w:b/>
          <w:szCs w:val="24"/>
        </w:rPr>
        <w:t>1.0</w:t>
      </w:r>
      <w:r w:rsidR="004A704A">
        <w:rPr>
          <w:rFonts w:ascii="Times New Roman" w:hAnsi="Times New Roman"/>
          <w:b/>
          <w:szCs w:val="24"/>
        </w:rPr>
        <w:t>.</w:t>
      </w:r>
      <w:r w:rsidRPr="009A62B5">
        <w:rPr>
          <w:rFonts w:ascii="Times New Roman" w:hAnsi="Times New Roman"/>
          <w:b/>
          <w:szCs w:val="24"/>
        </w:rPr>
        <w:t>3</w:t>
      </w:r>
      <w:r w:rsidR="002809E7" w:rsidRPr="000E1C2B">
        <w:rPr>
          <w:rFonts w:ascii="Times New Roman" w:hAnsi="Times New Roman"/>
          <w:b/>
          <w:szCs w:val="24"/>
        </w:rPr>
        <w:t xml:space="preserve"> Hierarchy</w:t>
      </w:r>
    </w:p>
    <w:p w14:paraId="5CA04A22" w14:textId="77777777" w:rsidR="00ED3855" w:rsidRDefault="00ED3855">
      <w:pPr>
        <w:rPr>
          <w:rFonts w:ascii="Times New Roman" w:hAnsi="Times New Roman"/>
          <w:szCs w:val="24"/>
        </w:rPr>
      </w:pPr>
    </w:p>
    <w:p w14:paraId="57C83F61" w14:textId="77777777" w:rsidR="00ED3855" w:rsidRDefault="002809E7">
      <w:pPr>
        <w:rPr>
          <w:rFonts w:ascii="Times New Roman" w:hAnsi="Times New Roman"/>
          <w:szCs w:val="24"/>
        </w:rPr>
      </w:pPr>
      <w:r w:rsidRPr="000E1C2B">
        <w:rPr>
          <w:rFonts w:ascii="Times New Roman" w:hAnsi="Times New Roman"/>
          <w:szCs w:val="24"/>
        </w:rPr>
        <w:t xml:space="preserve">Participants engaged in the development of standards </w:t>
      </w:r>
      <w:r w:rsidR="00C47A96" w:rsidRPr="00FE4D6F">
        <w:rPr>
          <w:rFonts w:ascii="Times New Roman" w:hAnsi="Times New Roman"/>
          <w:szCs w:val="24"/>
        </w:rPr>
        <w:t>shall</w:t>
      </w:r>
      <w:r w:rsidRPr="000E1C2B">
        <w:rPr>
          <w:rFonts w:ascii="Times New Roman" w:hAnsi="Times New Roman"/>
          <w:szCs w:val="24"/>
        </w:rPr>
        <w:t xml:space="preserve"> comply with applicable federal, state, and international laws. In addition, for standards matters, the latest version of several documents takes precedence over these procedures in the following order:</w:t>
      </w:r>
    </w:p>
    <w:p w14:paraId="3834592F" w14:textId="77777777" w:rsidR="00ED3855" w:rsidRDefault="00ED3855">
      <w:pPr>
        <w:rPr>
          <w:rFonts w:ascii="Times New Roman" w:hAnsi="Times New Roman"/>
          <w:szCs w:val="24"/>
        </w:rPr>
      </w:pPr>
    </w:p>
    <w:p w14:paraId="4B4E3DF6" w14:textId="77777777" w:rsidR="005C3BB5" w:rsidRDefault="00787F46" w:rsidP="005C3BB5">
      <w:pPr>
        <w:pStyle w:val="NormalWeb"/>
        <w:tabs>
          <w:tab w:val="left" w:pos="5040"/>
          <w:tab w:val="left" w:pos="9360"/>
        </w:tabs>
        <w:spacing w:before="0" w:beforeAutospacing="0" w:after="0" w:afterAutospacing="0"/>
      </w:pPr>
      <w:hyperlink r:id="rId8" w:history="1">
        <w:r w:rsidR="003B2264" w:rsidRPr="000E1C2B">
          <w:rPr>
            <w:rStyle w:val="Hyperlink"/>
          </w:rPr>
          <w:t>New York State Not-for-Profit Corporation Law</w:t>
        </w:r>
      </w:hyperlink>
    </w:p>
    <w:p w14:paraId="13ABD0B3" w14:textId="77777777" w:rsidR="003B2264" w:rsidRPr="000E1C2B" w:rsidRDefault="00787F46" w:rsidP="005C3BB5">
      <w:pPr>
        <w:pStyle w:val="NormalWeb"/>
        <w:tabs>
          <w:tab w:val="left" w:pos="5040"/>
          <w:tab w:val="left" w:pos="9360"/>
        </w:tabs>
        <w:spacing w:before="0" w:beforeAutospacing="0" w:after="0" w:afterAutospacing="0"/>
        <w:rPr>
          <w:rStyle w:val="Hyperlink"/>
        </w:rPr>
      </w:pPr>
      <w:hyperlink r:id="rId9" w:history="1">
        <w:r w:rsidR="003B2264" w:rsidRPr="000E1C2B">
          <w:rPr>
            <w:rStyle w:val="Hyperlink"/>
          </w:rPr>
          <w:t>IEEE Certificate of Incorporation</w:t>
        </w:r>
      </w:hyperlink>
      <w:r w:rsidR="003B2264" w:rsidRPr="000E1C2B">
        <w:br/>
      </w:r>
      <w:r w:rsidR="00EF1E3F" w:rsidRPr="000E1C2B">
        <w:fldChar w:fldCharType="begin"/>
      </w:r>
      <w:r w:rsidR="003B2264" w:rsidRPr="000E1C2B">
        <w:instrText xml:space="preserve"> HYPERLINK "http://www.ieee.org/web/aboutus/whatis/Constitution/index.html" </w:instrText>
      </w:r>
      <w:r w:rsidR="00EF1E3F" w:rsidRPr="000E1C2B">
        <w:fldChar w:fldCharType="separate"/>
      </w:r>
      <w:r w:rsidR="003B2264" w:rsidRPr="000E1C2B">
        <w:rPr>
          <w:rStyle w:val="Hyperlink"/>
        </w:rPr>
        <w:t>IEEE Constitution</w:t>
      </w:r>
    </w:p>
    <w:p w14:paraId="41721DB2" w14:textId="77777777" w:rsidR="003B2264" w:rsidRPr="000E1C2B" w:rsidRDefault="00EF1E3F" w:rsidP="005C3BB5">
      <w:pPr>
        <w:pStyle w:val="NormalWeb"/>
        <w:tabs>
          <w:tab w:val="left" w:pos="5040"/>
          <w:tab w:val="left" w:pos="9360"/>
        </w:tabs>
        <w:spacing w:before="0" w:beforeAutospacing="0" w:after="0" w:afterAutospacing="0"/>
      </w:pPr>
      <w:r w:rsidRPr="000E1C2B">
        <w:fldChar w:fldCharType="end"/>
      </w:r>
      <w:hyperlink r:id="rId10" w:history="1">
        <w:r w:rsidR="003B2264" w:rsidRPr="000E1C2B">
          <w:rPr>
            <w:rStyle w:val="Hyperlink"/>
          </w:rPr>
          <w:t>IEEE Bylaws</w:t>
        </w:r>
      </w:hyperlink>
    </w:p>
    <w:p w14:paraId="51EA181E" w14:textId="77777777" w:rsidR="003B2264" w:rsidRPr="000E1C2B" w:rsidRDefault="00787F46" w:rsidP="005C3BB5">
      <w:pPr>
        <w:pStyle w:val="NormalWeb"/>
        <w:tabs>
          <w:tab w:val="left" w:pos="5040"/>
          <w:tab w:val="left" w:pos="9360"/>
        </w:tabs>
        <w:spacing w:before="0" w:beforeAutospacing="0" w:after="0" w:afterAutospacing="0"/>
      </w:pPr>
      <w:hyperlink r:id="rId11" w:history="1">
        <w:r w:rsidR="003B2264" w:rsidRPr="000E1C2B">
          <w:rPr>
            <w:rStyle w:val="Hyperlink"/>
          </w:rPr>
          <w:t>IEEE Policies</w:t>
        </w:r>
      </w:hyperlink>
    </w:p>
    <w:p w14:paraId="1CAC2AAA" w14:textId="77777777" w:rsidR="005C3BB5" w:rsidRDefault="00787F46" w:rsidP="005C3BB5">
      <w:pPr>
        <w:pStyle w:val="NormalWeb"/>
        <w:tabs>
          <w:tab w:val="left" w:pos="5040"/>
          <w:tab w:val="left" w:pos="9360"/>
        </w:tabs>
        <w:spacing w:before="0" w:beforeAutospacing="0" w:after="0" w:afterAutospacing="0"/>
      </w:pPr>
      <w:hyperlink r:id="rId12" w:history="1">
        <w:r w:rsidR="003B2264" w:rsidRPr="000E1C2B">
          <w:rPr>
            <w:rStyle w:val="Hyperlink"/>
          </w:rPr>
          <w:t>IEEE Board of Directors Resolutions</w:t>
        </w:r>
      </w:hyperlink>
    </w:p>
    <w:p w14:paraId="13ED8797" w14:textId="77777777" w:rsidR="003B2264" w:rsidRPr="000E1C2B" w:rsidRDefault="00787F46" w:rsidP="005C3BB5">
      <w:pPr>
        <w:pStyle w:val="NormalWeb"/>
        <w:tabs>
          <w:tab w:val="left" w:pos="5040"/>
          <w:tab w:val="left" w:pos="9360"/>
        </w:tabs>
        <w:spacing w:before="0" w:beforeAutospacing="0" w:after="0" w:afterAutospacing="0"/>
      </w:pPr>
      <w:hyperlink r:id="rId13" w:history="1">
        <w:r w:rsidR="003B2264" w:rsidRPr="000E1C2B">
          <w:rPr>
            <w:rStyle w:val="Hyperlink"/>
          </w:rPr>
          <w:t xml:space="preserve">IEEE Standards Association </w:t>
        </w:r>
        <w:r w:rsidR="00E7211D">
          <w:rPr>
            <w:rStyle w:val="Hyperlink"/>
          </w:rPr>
          <w:t xml:space="preserve">(IEEE-SA) </w:t>
        </w:r>
        <w:r w:rsidR="003B2264" w:rsidRPr="000E1C2B">
          <w:rPr>
            <w:rStyle w:val="Hyperlink"/>
          </w:rPr>
          <w:t>Operations Manual</w:t>
        </w:r>
      </w:hyperlink>
    </w:p>
    <w:p w14:paraId="1A775871" w14:textId="77777777" w:rsidR="005C3BB5" w:rsidRDefault="00787F46" w:rsidP="005C3BB5">
      <w:pPr>
        <w:pStyle w:val="NormalWeb"/>
        <w:tabs>
          <w:tab w:val="left" w:pos="5040"/>
          <w:tab w:val="left" w:pos="9360"/>
        </w:tabs>
        <w:spacing w:before="0" w:beforeAutospacing="0" w:after="0" w:afterAutospacing="0"/>
      </w:pPr>
      <w:hyperlink r:id="rId14" w:history="1">
        <w:r w:rsidR="003B2264" w:rsidRPr="000E1C2B">
          <w:rPr>
            <w:rStyle w:val="Hyperlink"/>
          </w:rPr>
          <w:t>IEEE-SA Board of Governors Resolutions</w:t>
        </w:r>
      </w:hyperlink>
      <w:r w:rsidR="003B2264" w:rsidRPr="000E1C2B">
        <w:t xml:space="preserve"> </w:t>
      </w:r>
    </w:p>
    <w:p w14:paraId="6F889D72" w14:textId="77777777" w:rsidR="003B2264" w:rsidRPr="000E1C2B" w:rsidRDefault="00787F46" w:rsidP="005C3BB5">
      <w:pPr>
        <w:pStyle w:val="NormalWeb"/>
        <w:tabs>
          <w:tab w:val="left" w:pos="5040"/>
          <w:tab w:val="left" w:pos="9360"/>
        </w:tabs>
        <w:spacing w:before="0" w:beforeAutospacing="0" w:after="0" w:afterAutospacing="0"/>
      </w:pPr>
      <w:hyperlink r:id="rId15" w:history="1">
        <w:r w:rsidR="003B2264" w:rsidRPr="000E1C2B">
          <w:rPr>
            <w:rStyle w:val="Hyperlink"/>
          </w:rPr>
          <w:t>IEEE-SA Standards Board Bylaws</w:t>
        </w:r>
      </w:hyperlink>
    </w:p>
    <w:p w14:paraId="670D19AB" w14:textId="77777777" w:rsidR="003B2264" w:rsidRPr="000E1C2B" w:rsidRDefault="00787F46" w:rsidP="005C3BB5">
      <w:pPr>
        <w:pStyle w:val="NormalWeb"/>
        <w:tabs>
          <w:tab w:val="left" w:pos="5040"/>
          <w:tab w:val="left" w:pos="9360"/>
        </w:tabs>
        <w:spacing w:before="0" w:beforeAutospacing="0" w:after="0" w:afterAutospacing="0"/>
        <w:rPr>
          <w:u w:val="single"/>
        </w:rPr>
      </w:pPr>
      <w:hyperlink r:id="rId16" w:history="1">
        <w:r w:rsidR="003B2264" w:rsidRPr="000E1C2B">
          <w:rPr>
            <w:rStyle w:val="Hyperlink"/>
          </w:rPr>
          <w:t>IEEE-SA Standards Board Operations Manual</w:t>
        </w:r>
      </w:hyperlink>
    </w:p>
    <w:p w14:paraId="7C9EADAD" w14:textId="77777777" w:rsidR="003B2264" w:rsidRPr="000E1C2B" w:rsidRDefault="00787F46" w:rsidP="005C3BB5">
      <w:pPr>
        <w:pStyle w:val="NormalWeb"/>
        <w:tabs>
          <w:tab w:val="left" w:pos="5040"/>
          <w:tab w:val="left" w:pos="9360"/>
        </w:tabs>
        <w:spacing w:before="0" w:beforeAutospacing="0" w:after="0" w:afterAutospacing="0"/>
      </w:pPr>
      <w:hyperlink r:id="rId17" w:history="1">
        <w:r w:rsidR="003B2264" w:rsidRPr="000E1C2B">
          <w:rPr>
            <w:rStyle w:val="Hyperlink"/>
          </w:rPr>
          <w:t>IEEE-SA Standards Board Resolutions</w:t>
        </w:r>
      </w:hyperlink>
      <w:r w:rsidR="003B2264" w:rsidRPr="000E1C2B">
        <w:t xml:space="preserve"> </w:t>
      </w:r>
    </w:p>
    <w:p w14:paraId="6E79D003" w14:textId="4CEC1F42" w:rsidR="002809E7" w:rsidRPr="000E1C2B" w:rsidRDefault="002809E7" w:rsidP="005C3BB5">
      <w:pPr>
        <w:rPr>
          <w:rFonts w:ascii="Times New Roman" w:hAnsi="Times New Roman"/>
          <w:szCs w:val="24"/>
        </w:rPr>
      </w:pPr>
      <w:r w:rsidRPr="000E1C2B">
        <w:rPr>
          <w:rFonts w:ascii="Times New Roman" w:hAnsi="Times New Roman"/>
          <w:szCs w:val="24"/>
        </w:rPr>
        <w:t xml:space="preserve">Policies and Procedures of </w:t>
      </w:r>
      <w:r w:rsidR="00FE6BAC" w:rsidRPr="00C414F7">
        <w:rPr>
          <w:rFonts w:ascii="Times New Roman" w:hAnsi="Times New Roman"/>
          <w:i/>
          <w:szCs w:val="24"/>
        </w:rPr>
        <w:t>IEEE EMB</w:t>
      </w:r>
      <w:r w:rsidR="00C200A0">
        <w:rPr>
          <w:rFonts w:ascii="Times New Roman" w:hAnsi="Times New Roman"/>
          <w:i/>
          <w:szCs w:val="24"/>
        </w:rPr>
        <w:t xml:space="preserve"> Standards Committee</w:t>
      </w:r>
    </w:p>
    <w:p w14:paraId="522E0132" w14:textId="77777777" w:rsidR="003B2264" w:rsidRPr="000E1C2B" w:rsidRDefault="003B2264" w:rsidP="005C3BB5">
      <w:pPr>
        <w:rPr>
          <w:rFonts w:ascii="Times New Roman" w:hAnsi="Times New Roman"/>
          <w:i/>
          <w:szCs w:val="24"/>
        </w:rPr>
      </w:pPr>
    </w:p>
    <w:p w14:paraId="49F0A99D" w14:textId="77777777" w:rsidR="00ED3855" w:rsidRDefault="002809E7">
      <w:pPr>
        <w:rPr>
          <w:rFonts w:ascii="Times New Roman" w:hAnsi="Times New Roman"/>
          <w:szCs w:val="24"/>
        </w:rPr>
      </w:pPr>
      <w:r w:rsidRPr="000E1C2B">
        <w:rPr>
          <w:rFonts w:ascii="Times New Roman" w:hAnsi="Times New Roman"/>
          <w:i/>
          <w:szCs w:val="24"/>
        </w:rPr>
        <w:t>Robert's Rules of Order Newly Revised (RONR)</w:t>
      </w:r>
      <w:r w:rsidRPr="000E1C2B">
        <w:rPr>
          <w:rFonts w:ascii="Times New Roman" w:hAnsi="Times New Roman"/>
          <w:szCs w:val="24"/>
        </w:rPr>
        <w:t xml:space="preserve"> is the recommended guide on questions of parliamentary procedure not addressed in these procedures.</w:t>
      </w:r>
    </w:p>
    <w:p w14:paraId="30A7CCB2" w14:textId="77777777" w:rsidR="00ED3855" w:rsidRDefault="00ED3855">
      <w:pPr>
        <w:rPr>
          <w:rFonts w:ascii="Times New Roman" w:hAnsi="Times New Roman"/>
          <w:szCs w:val="24"/>
        </w:rPr>
      </w:pPr>
    </w:p>
    <w:p w14:paraId="30648848" w14:textId="77777777" w:rsidR="00ED3855" w:rsidRDefault="00ED3855">
      <w:pPr>
        <w:rPr>
          <w:rFonts w:ascii="Times New Roman" w:hAnsi="Times New Roman"/>
          <w:szCs w:val="24"/>
        </w:rPr>
      </w:pPr>
    </w:p>
    <w:p w14:paraId="1BCCEDCD" w14:textId="77777777" w:rsidR="00ED3855" w:rsidRDefault="00361B5C">
      <w:pPr>
        <w:rPr>
          <w:rFonts w:ascii="Times New Roman" w:hAnsi="Times New Roman"/>
          <w:b/>
          <w:szCs w:val="24"/>
        </w:rPr>
      </w:pPr>
      <w:r w:rsidRPr="00FE4D6F">
        <w:rPr>
          <w:rFonts w:ascii="Times New Roman" w:hAnsi="Times New Roman"/>
          <w:b/>
          <w:szCs w:val="24"/>
        </w:rPr>
        <w:t>1.0</w:t>
      </w:r>
      <w:r w:rsidR="004A704A">
        <w:rPr>
          <w:rFonts w:ascii="Times New Roman" w:hAnsi="Times New Roman"/>
          <w:b/>
          <w:szCs w:val="24"/>
        </w:rPr>
        <w:t>.</w:t>
      </w:r>
      <w:r w:rsidRPr="00FE4D6F">
        <w:rPr>
          <w:rFonts w:ascii="Times New Roman" w:hAnsi="Times New Roman"/>
          <w:b/>
          <w:szCs w:val="24"/>
        </w:rPr>
        <w:t>4</w:t>
      </w:r>
      <w:r w:rsidRPr="000E1C2B">
        <w:rPr>
          <w:rFonts w:ascii="Times New Roman" w:hAnsi="Times New Roman"/>
          <w:b/>
          <w:szCs w:val="24"/>
        </w:rPr>
        <w:t xml:space="preserve"> </w:t>
      </w:r>
      <w:r w:rsidR="00FE4D6F">
        <w:rPr>
          <w:rFonts w:ascii="Times New Roman" w:hAnsi="Times New Roman"/>
          <w:b/>
          <w:szCs w:val="24"/>
        </w:rPr>
        <w:t>Fundamental Principles of O</w:t>
      </w:r>
      <w:r w:rsidR="002809E7" w:rsidRPr="000E1C2B">
        <w:rPr>
          <w:rFonts w:ascii="Times New Roman" w:hAnsi="Times New Roman"/>
          <w:b/>
          <w:szCs w:val="24"/>
        </w:rPr>
        <w:t>peration</w:t>
      </w:r>
    </w:p>
    <w:p w14:paraId="1FCB9B6E" w14:textId="77777777" w:rsidR="00ED3855" w:rsidRDefault="00ED3855">
      <w:pPr>
        <w:rPr>
          <w:rFonts w:ascii="Times New Roman" w:hAnsi="Times New Roman"/>
          <w:szCs w:val="24"/>
        </w:rPr>
      </w:pPr>
    </w:p>
    <w:p w14:paraId="4ABBA92D" w14:textId="77777777" w:rsidR="00ED3855" w:rsidRDefault="002809E7">
      <w:pPr>
        <w:rPr>
          <w:rFonts w:ascii="Times New Roman" w:hAnsi="Times New Roman"/>
          <w:szCs w:val="24"/>
        </w:rPr>
      </w:pPr>
      <w:r w:rsidRPr="000E1C2B">
        <w:rPr>
          <w:rFonts w:ascii="Times New Roman" w:hAnsi="Times New Roman"/>
          <w:szCs w:val="24"/>
        </w:rPr>
        <w:t xml:space="preserve">For the development of standards, openness and due process are mandatory. </w:t>
      </w:r>
    </w:p>
    <w:p w14:paraId="1C5600C9" w14:textId="77777777" w:rsidR="00ED3855" w:rsidRDefault="00ED3855">
      <w:pPr>
        <w:rPr>
          <w:rFonts w:ascii="Times New Roman" w:hAnsi="Times New Roman"/>
          <w:szCs w:val="24"/>
        </w:rPr>
      </w:pPr>
    </w:p>
    <w:p w14:paraId="2A68E5E7" w14:textId="77777777" w:rsidR="00ED3855" w:rsidRDefault="002809E7">
      <w:pPr>
        <w:rPr>
          <w:rFonts w:ascii="Times New Roman" w:hAnsi="Times New Roman"/>
          <w:szCs w:val="24"/>
        </w:rPr>
      </w:pPr>
      <w:r w:rsidRPr="000E1C2B">
        <w:rPr>
          <w:rFonts w:ascii="Times New Roman" w:hAnsi="Times New Roman"/>
          <w:szCs w:val="24"/>
        </w:rPr>
        <w:t>Openness means that any person who has, or could be reasonably expected to have, a direct and material interest, and who meets the requirements of these procedures</w:t>
      </w:r>
      <w:r w:rsidR="00706339" w:rsidRPr="000E1C2B">
        <w:rPr>
          <w:rFonts w:ascii="Times New Roman" w:hAnsi="Times New Roman"/>
          <w:szCs w:val="24"/>
        </w:rPr>
        <w:t>,</w:t>
      </w:r>
      <w:r w:rsidRPr="000E1C2B">
        <w:rPr>
          <w:rFonts w:ascii="Times New Roman" w:hAnsi="Times New Roman"/>
          <w:szCs w:val="24"/>
        </w:rPr>
        <w:t xml:space="preserve"> has a right to participate by:</w:t>
      </w:r>
    </w:p>
    <w:p w14:paraId="1548A251" w14:textId="77777777" w:rsidR="00ED3855" w:rsidRDefault="00ED3855">
      <w:pPr>
        <w:rPr>
          <w:rFonts w:ascii="Times New Roman" w:hAnsi="Times New Roman"/>
          <w:szCs w:val="24"/>
        </w:rPr>
      </w:pPr>
    </w:p>
    <w:p w14:paraId="1E87B746"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 xml:space="preserve">Attending </w:t>
      </w:r>
      <w:r w:rsidR="00AD031A">
        <w:rPr>
          <w:rFonts w:ascii="Times New Roman" w:hAnsi="Times New Roman"/>
          <w:szCs w:val="24"/>
        </w:rPr>
        <w:t>Working Group</w:t>
      </w:r>
      <w:r w:rsidRPr="000E1C2B">
        <w:rPr>
          <w:rFonts w:ascii="Times New Roman" w:hAnsi="Times New Roman"/>
          <w:szCs w:val="24"/>
        </w:rPr>
        <w:t xml:space="preserve"> meetings (in person or electronically)</w:t>
      </w:r>
    </w:p>
    <w:p w14:paraId="578EB499"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 xml:space="preserve">Becoming a member of the </w:t>
      </w:r>
      <w:r w:rsidR="00AD031A">
        <w:rPr>
          <w:rFonts w:ascii="Times New Roman" w:hAnsi="Times New Roman"/>
          <w:szCs w:val="24"/>
        </w:rPr>
        <w:t>Working Group</w:t>
      </w:r>
    </w:p>
    <w:p w14:paraId="18B325F4"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 xml:space="preserve">Becoming an officer of the </w:t>
      </w:r>
      <w:r w:rsidR="00AD031A">
        <w:rPr>
          <w:rFonts w:ascii="Times New Roman" w:hAnsi="Times New Roman"/>
          <w:szCs w:val="24"/>
        </w:rPr>
        <w:t>Working Group</w:t>
      </w:r>
    </w:p>
    <w:p w14:paraId="2BC3C959"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Expressing a position and its basis,</w:t>
      </w:r>
    </w:p>
    <w:p w14:paraId="11102EA8"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Having that position considered, and</w:t>
      </w:r>
    </w:p>
    <w:p w14:paraId="34DA95E9"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Appealing if adversely affected.</w:t>
      </w:r>
    </w:p>
    <w:p w14:paraId="40B5CBEF" w14:textId="77777777" w:rsidR="002809E7" w:rsidRPr="000E1C2B" w:rsidRDefault="002809E7" w:rsidP="005C3BB5">
      <w:pPr>
        <w:rPr>
          <w:rFonts w:ascii="Times New Roman" w:hAnsi="Times New Roman"/>
          <w:szCs w:val="24"/>
        </w:rPr>
      </w:pPr>
    </w:p>
    <w:p w14:paraId="195D63D2" w14:textId="77777777" w:rsidR="00ED3855" w:rsidRDefault="002809E7">
      <w:pPr>
        <w:rPr>
          <w:rFonts w:ascii="Times New Roman" w:hAnsi="Times New Roman"/>
          <w:szCs w:val="24"/>
        </w:rPr>
      </w:pPr>
      <w:r w:rsidRPr="000E1C2B">
        <w:rPr>
          <w:rFonts w:ascii="Times New Roman" w:hAnsi="Times New Roman"/>
          <w:szCs w:val="24"/>
        </w:rPr>
        <w:t>IEEE due process requires a consensus of those parties interested in the project. Consensus is defined as at least a majority agreement, but not necessarily unanimity.</w:t>
      </w:r>
    </w:p>
    <w:p w14:paraId="2ECB3A85" w14:textId="77777777" w:rsidR="00ED3855" w:rsidRDefault="00ED3855">
      <w:pPr>
        <w:rPr>
          <w:rFonts w:ascii="Times New Roman" w:hAnsi="Times New Roman"/>
          <w:szCs w:val="24"/>
        </w:rPr>
      </w:pPr>
    </w:p>
    <w:p w14:paraId="4590C1E1" w14:textId="77777777" w:rsidR="00ED3855" w:rsidRDefault="002809E7">
      <w:pPr>
        <w:rPr>
          <w:rFonts w:ascii="Times New Roman" w:hAnsi="Times New Roman"/>
          <w:szCs w:val="24"/>
        </w:rPr>
      </w:pPr>
      <w:r w:rsidRPr="000E1C2B">
        <w:rPr>
          <w:rFonts w:ascii="Times New Roman" w:hAnsi="Times New Roman"/>
          <w:szCs w:val="24"/>
        </w:rPr>
        <w:t>Due process is based upon equity and fair play. In addition, due process requires openness and balance (i.e., the standards development process shall strive to have a balance of interests and not to be dominated by any single interest category). However, for the IEEE Standards Sponsor ballot, there shall be a balance of interests without dominance by any single interest category.</w:t>
      </w:r>
    </w:p>
    <w:p w14:paraId="5D6AAC1A" w14:textId="77777777" w:rsidR="00ED3855" w:rsidRDefault="00ED3855">
      <w:pPr>
        <w:rPr>
          <w:rFonts w:ascii="Times New Roman" w:hAnsi="Times New Roman"/>
          <w:szCs w:val="24"/>
        </w:rPr>
      </w:pPr>
    </w:p>
    <w:p w14:paraId="605959B4" w14:textId="77777777" w:rsidR="004F1FB2" w:rsidRPr="005847BD" w:rsidRDefault="004F1FB2" w:rsidP="004F1FB2">
      <w:pPr>
        <w:rPr>
          <w:rFonts w:ascii="Times New Roman" w:hAnsi="Times New Roman"/>
          <w:szCs w:val="24"/>
        </w:rPr>
      </w:pPr>
    </w:p>
    <w:p w14:paraId="5ED33CAF" w14:textId="77777777" w:rsidR="004F1FB2" w:rsidRPr="005847BD" w:rsidRDefault="004F1FB2" w:rsidP="004F1FB2">
      <w:pPr>
        <w:rPr>
          <w:rFonts w:ascii="Times New Roman" w:hAnsi="Times New Roman"/>
          <w:b/>
          <w:szCs w:val="24"/>
        </w:rPr>
      </w:pPr>
      <w:r w:rsidRPr="005847BD">
        <w:rPr>
          <w:rFonts w:ascii="Times New Roman" w:hAnsi="Times New Roman"/>
          <w:b/>
          <w:szCs w:val="24"/>
        </w:rPr>
        <w:t>1.0.5 Definitions</w:t>
      </w:r>
    </w:p>
    <w:p w14:paraId="68CBEDCC" w14:textId="77777777" w:rsidR="004F1FB2" w:rsidRPr="005847BD" w:rsidRDefault="004F1FB2" w:rsidP="004F1FB2">
      <w:pPr>
        <w:rPr>
          <w:rFonts w:ascii="Times New Roman" w:hAnsi="Times New Roman"/>
          <w:szCs w:val="24"/>
        </w:rPr>
      </w:pPr>
    </w:p>
    <w:p w14:paraId="3E4D8FAD" w14:textId="77777777" w:rsidR="004F1FB2" w:rsidRPr="005847BD" w:rsidRDefault="004F1FB2" w:rsidP="004F1FB2">
      <w:pPr>
        <w:rPr>
          <w:rFonts w:ascii="Times New Roman" w:hAnsi="Times New Roman"/>
          <w:szCs w:val="24"/>
        </w:rPr>
      </w:pPr>
      <w:r w:rsidRPr="005847BD">
        <w:rPr>
          <w:rFonts w:ascii="Times New Roman" w:hAnsi="Times New Roman"/>
          <w:szCs w:val="24"/>
        </w:rPr>
        <w:t xml:space="preserve">"Written communication" includes but is not limited to meeting minutes, letter, email, and fax. </w:t>
      </w:r>
    </w:p>
    <w:p w14:paraId="408DC0F4" w14:textId="77777777" w:rsidR="004F1FB2" w:rsidRPr="005847BD" w:rsidRDefault="004F1FB2" w:rsidP="004F1FB2">
      <w:pPr>
        <w:rPr>
          <w:rFonts w:ascii="Times New Roman" w:hAnsi="Times New Roman"/>
          <w:b/>
          <w:szCs w:val="24"/>
        </w:rPr>
      </w:pPr>
    </w:p>
    <w:p w14:paraId="19303A11" w14:textId="77777777" w:rsidR="006374DE" w:rsidRPr="005C3BB5" w:rsidRDefault="006374DE" w:rsidP="005C3BB5">
      <w:pPr>
        <w:rPr>
          <w:rFonts w:ascii="Times New Roman" w:hAnsi="Times New Roman"/>
          <w:sz w:val="28"/>
          <w:szCs w:val="28"/>
        </w:rPr>
      </w:pPr>
    </w:p>
    <w:p w14:paraId="6A306774" w14:textId="77777777" w:rsidR="00ED3855" w:rsidRDefault="002809E7">
      <w:pPr>
        <w:rPr>
          <w:rFonts w:ascii="Times New Roman" w:hAnsi="Times New Roman"/>
          <w:b/>
          <w:szCs w:val="24"/>
        </w:rPr>
      </w:pPr>
      <w:r w:rsidRPr="000E1C2B">
        <w:rPr>
          <w:rFonts w:ascii="Times New Roman" w:hAnsi="Times New Roman"/>
          <w:b/>
          <w:szCs w:val="24"/>
        </w:rPr>
        <w:t xml:space="preserve">2.0 </w:t>
      </w:r>
      <w:r w:rsidR="00AD031A">
        <w:rPr>
          <w:rFonts w:ascii="Times New Roman" w:hAnsi="Times New Roman"/>
          <w:b/>
          <w:szCs w:val="24"/>
        </w:rPr>
        <w:t>Working Group</w:t>
      </w:r>
      <w:r w:rsidR="00FE4D6F">
        <w:rPr>
          <w:rFonts w:ascii="Times New Roman" w:hAnsi="Times New Roman"/>
          <w:b/>
          <w:szCs w:val="24"/>
        </w:rPr>
        <w:t xml:space="preserve"> R</w:t>
      </w:r>
      <w:r w:rsidRPr="000E1C2B">
        <w:rPr>
          <w:rFonts w:ascii="Times New Roman" w:hAnsi="Times New Roman"/>
          <w:b/>
          <w:szCs w:val="24"/>
        </w:rPr>
        <w:t>esponsibilities</w:t>
      </w:r>
    </w:p>
    <w:p w14:paraId="5DFDBFB4" w14:textId="77777777" w:rsidR="00ED3855" w:rsidRDefault="00ED3855">
      <w:pPr>
        <w:rPr>
          <w:rFonts w:ascii="Times New Roman" w:hAnsi="Times New Roman"/>
          <w:szCs w:val="24"/>
        </w:rPr>
      </w:pPr>
    </w:p>
    <w:p w14:paraId="7BD5F969" w14:textId="77777777" w:rsidR="00ED3855" w:rsidRDefault="002809E7">
      <w:pPr>
        <w:rPr>
          <w:rFonts w:ascii="Times New Roman" w:hAnsi="Times New Roman"/>
          <w:szCs w:val="24"/>
        </w:rPr>
      </w:pPr>
      <w:r w:rsidRPr="000E1C2B">
        <w:rPr>
          <w:rFonts w:ascii="Times New Roman" w:hAnsi="Times New Roman"/>
          <w:szCs w:val="24"/>
        </w:rPr>
        <w:t xml:space="preserve">The </w:t>
      </w:r>
      <w:r w:rsidR="00AD031A">
        <w:rPr>
          <w:rFonts w:ascii="Times New Roman" w:hAnsi="Times New Roman"/>
          <w:szCs w:val="24"/>
        </w:rPr>
        <w:t>Working Group</w:t>
      </w:r>
      <w:r w:rsidRPr="000E1C2B">
        <w:rPr>
          <w:rFonts w:ascii="Times New Roman" w:hAnsi="Times New Roman"/>
          <w:szCs w:val="24"/>
        </w:rPr>
        <w:t xml:space="preserve"> shall:</w:t>
      </w:r>
    </w:p>
    <w:p w14:paraId="5ACE3E62" w14:textId="77777777" w:rsidR="00ED3855" w:rsidRDefault="00ED3855">
      <w:pPr>
        <w:rPr>
          <w:rFonts w:ascii="Times New Roman" w:hAnsi="Times New Roman"/>
          <w:szCs w:val="24"/>
        </w:rPr>
      </w:pPr>
    </w:p>
    <w:p w14:paraId="353C1E94" w14:textId="77777777"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Complete the project from Project Authorization Request (PAR) approval to IEEE-SA Standards Board approval as specified by the PAR</w:t>
      </w:r>
      <w:r w:rsidR="006B0935" w:rsidRPr="000E1C2B">
        <w:rPr>
          <w:rFonts w:ascii="Times New Roman" w:hAnsi="Times New Roman"/>
          <w:szCs w:val="24"/>
        </w:rPr>
        <w:t>, and in compliance with IEEE Standards policies and procedures</w:t>
      </w:r>
      <w:r w:rsidR="00FE4D6F">
        <w:rPr>
          <w:rFonts w:ascii="Times New Roman" w:hAnsi="Times New Roman"/>
          <w:szCs w:val="24"/>
        </w:rPr>
        <w:t>.</w:t>
      </w:r>
      <w:r w:rsidRPr="000E1C2B">
        <w:rPr>
          <w:rFonts w:ascii="Times New Roman" w:hAnsi="Times New Roman"/>
          <w:szCs w:val="24"/>
        </w:rPr>
        <w:t xml:space="preserve"> </w:t>
      </w:r>
    </w:p>
    <w:p w14:paraId="5E6DD999" w14:textId="2ABA84FF"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Use the IEEE Standards document template format</w:t>
      </w:r>
      <w:r w:rsidR="00FE4D6F">
        <w:rPr>
          <w:rFonts w:ascii="Times New Roman" w:hAnsi="Times New Roman"/>
          <w:szCs w:val="24"/>
        </w:rPr>
        <w:t>.</w:t>
      </w:r>
    </w:p>
    <w:p w14:paraId="3741A783" w14:textId="77777777"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 xml:space="preserve">Submit to the Sponsor any documentation required by the Sponsor; </w:t>
      </w:r>
      <w:r w:rsidR="00D17CD2" w:rsidRPr="000E1C2B">
        <w:rPr>
          <w:rFonts w:ascii="Times New Roman" w:hAnsi="Times New Roman"/>
          <w:szCs w:val="24"/>
        </w:rPr>
        <w:t xml:space="preserve">e.g., </w:t>
      </w:r>
      <w:r w:rsidRPr="000E1C2B">
        <w:rPr>
          <w:rFonts w:ascii="Times New Roman" w:hAnsi="Times New Roman"/>
          <w:szCs w:val="24"/>
        </w:rPr>
        <w:t>a project schedule or a monthly status report</w:t>
      </w:r>
      <w:r w:rsidR="00FE4D6F">
        <w:rPr>
          <w:rFonts w:ascii="Times New Roman" w:hAnsi="Times New Roman"/>
          <w:szCs w:val="24"/>
        </w:rPr>
        <w:t>.</w:t>
      </w:r>
    </w:p>
    <w:p w14:paraId="6CC419C3" w14:textId="77777777"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Notify the Sponsor of the draft development milestones</w:t>
      </w:r>
      <w:r w:rsidR="00FE4D6F">
        <w:rPr>
          <w:rFonts w:ascii="Times New Roman" w:hAnsi="Times New Roman"/>
          <w:szCs w:val="24"/>
        </w:rPr>
        <w:t>.</w:t>
      </w:r>
    </w:p>
    <w:p w14:paraId="3A1D517D" w14:textId="77777777"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Notify the Sponsor when the draft is ready to begin IEEE Standards Sponsor ballot</w:t>
      </w:r>
      <w:r w:rsidR="00FE4D6F">
        <w:rPr>
          <w:rFonts w:ascii="Times New Roman" w:hAnsi="Times New Roman"/>
          <w:szCs w:val="24"/>
        </w:rPr>
        <w:t>.</w:t>
      </w:r>
    </w:p>
    <w:p w14:paraId="11CC07CC" w14:textId="77777777" w:rsidR="002809E7" w:rsidRPr="000E1C2B" w:rsidRDefault="002809E7" w:rsidP="005C3BB5">
      <w:pPr>
        <w:rPr>
          <w:rFonts w:ascii="Times New Roman" w:hAnsi="Times New Roman"/>
          <w:szCs w:val="24"/>
        </w:rPr>
      </w:pPr>
    </w:p>
    <w:p w14:paraId="5B53D95A" w14:textId="77777777" w:rsidR="00ED3855" w:rsidRDefault="00ED3855">
      <w:pPr>
        <w:rPr>
          <w:rFonts w:ascii="Times New Roman" w:hAnsi="Times New Roman"/>
          <w:szCs w:val="24"/>
        </w:rPr>
      </w:pPr>
    </w:p>
    <w:p w14:paraId="3AC62D09" w14:textId="77777777" w:rsidR="00ED3855" w:rsidRDefault="002809E7">
      <w:pPr>
        <w:rPr>
          <w:rFonts w:ascii="Times New Roman" w:hAnsi="Times New Roman"/>
          <w:b/>
          <w:szCs w:val="24"/>
        </w:rPr>
      </w:pPr>
      <w:r w:rsidRPr="000E1C2B">
        <w:rPr>
          <w:rFonts w:ascii="Times New Roman" w:hAnsi="Times New Roman"/>
          <w:b/>
          <w:szCs w:val="24"/>
        </w:rPr>
        <w:t>3.0 Officers</w:t>
      </w:r>
    </w:p>
    <w:p w14:paraId="5FBA75DA" w14:textId="77777777" w:rsidR="00ED3855" w:rsidRDefault="00ED3855">
      <w:pPr>
        <w:rPr>
          <w:rFonts w:ascii="Times New Roman" w:hAnsi="Times New Roman"/>
          <w:szCs w:val="24"/>
        </w:rPr>
      </w:pPr>
    </w:p>
    <w:p w14:paraId="69D2CBEC" w14:textId="77777777" w:rsidR="00ED3855" w:rsidRDefault="002809E7">
      <w:pPr>
        <w:rPr>
          <w:rFonts w:ascii="Times New Roman" w:hAnsi="Times New Roman"/>
          <w:szCs w:val="24"/>
        </w:rPr>
      </w:pPr>
      <w:r w:rsidRPr="000E1C2B">
        <w:rPr>
          <w:rFonts w:ascii="Times New Roman" w:hAnsi="Times New Roman"/>
          <w:szCs w:val="24"/>
        </w:rPr>
        <w:t xml:space="preserve">There shall be a Chair and a Secretary, and there should be a </w:t>
      </w:r>
      <w:r w:rsidR="006E3889">
        <w:rPr>
          <w:rFonts w:ascii="Times New Roman" w:hAnsi="Times New Roman"/>
          <w:szCs w:val="24"/>
        </w:rPr>
        <w:t>Vice-Chair</w:t>
      </w:r>
      <w:r w:rsidRPr="000E1C2B">
        <w:rPr>
          <w:rFonts w:ascii="Times New Roman" w:hAnsi="Times New Roman"/>
          <w:szCs w:val="24"/>
        </w:rPr>
        <w:t xml:space="preserve">. The office of Treasurer is suggested if significant funds are involved in the operation of the </w:t>
      </w:r>
      <w:r w:rsidR="00AD031A">
        <w:rPr>
          <w:rFonts w:ascii="Times New Roman" w:hAnsi="Times New Roman"/>
          <w:szCs w:val="24"/>
        </w:rPr>
        <w:t>Working Group</w:t>
      </w:r>
      <w:r w:rsidRPr="000E1C2B">
        <w:rPr>
          <w:rFonts w:ascii="Times New Roman" w:hAnsi="Times New Roman"/>
          <w:szCs w:val="24"/>
        </w:rPr>
        <w:t xml:space="preserve"> and/or its subgroups or if the group has multiple financial reports to supply to the IEEE</w:t>
      </w:r>
      <w:r w:rsidR="00D405AF">
        <w:rPr>
          <w:rFonts w:ascii="Times New Roman" w:hAnsi="Times New Roman"/>
          <w:szCs w:val="24"/>
        </w:rPr>
        <w:t>-SA</w:t>
      </w:r>
      <w:r w:rsidRPr="000E1C2B">
        <w:rPr>
          <w:rFonts w:ascii="Times New Roman" w:hAnsi="Times New Roman"/>
          <w:szCs w:val="24"/>
        </w:rPr>
        <w:t xml:space="preserve">. A person may simultaneously hold the positions of Secretary and Treasurer. </w:t>
      </w:r>
    </w:p>
    <w:p w14:paraId="56E618F7" w14:textId="77777777" w:rsidR="00ED3855" w:rsidRDefault="00ED3855">
      <w:pPr>
        <w:rPr>
          <w:rFonts w:ascii="Times New Roman" w:hAnsi="Times New Roman"/>
          <w:szCs w:val="24"/>
        </w:rPr>
      </w:pPr>
    </w:p>
    <w:p w14:paraId="54589BB6" w14:textId="77777777" w:rsidR="00ED3855" w:rsidRDefault="00361B5C">
      <w:pPr>
        <w:rPr>
          <w:rFonts w:ascii="Times New Roman" w:hAnsi="Times New Roman"/>
          <w:szCs w:val="24"/>
        </w:rPr>
      </w:pPr>
      <w:r w:rsidRPr="00FE4D6F">
        <w:rPr>
          <w:rFonts w:ascii="Times New Roman" w:hAnsi="Times New Roman"/>
          <w:szCs w:val="24"/>
        </w:rPr>
        <w:t xml:space="preserve">The </w:t>
      </w:r>
      <w:r w:rsidR="00654E95" w:rsidRPr="00FE4D6F">
        <w:rPr>
          <w:rFonts w:ascii="Times New Roman" w:hAnsi="Times New Roman"/>
          <w:szCs w:val="24"/>
        </w:rPr>
        <w:t xml:space="preserve">Chair </w:t>
      </w:r>
      <w:r w:rsidRPr="00FE4D6F">
        <w:rPr>
          <w:rFonts w:ascii="Times New Roman" w:hAnsi="Times New Roman"/>
          <w:szCs w:val="24"/>
        </w:rPr>
        <w:t xml:space="preserve">and </w:t>
      </w:r>
      <w:r w:rsidR="009F7AA2">
        <w:rPr>
          <w:rFonts w:ascii="Times New Roman" w:hAnsi="Times New Roman"/>
          <w:szCs w:val="24"/>
        </w:rPr>
        <w:t>Secretary</w:t>
      </w:r>
      <w:r w:rsidR="003B5B97">
        <w:rPr>
          <w:rFonts w:ascii="Times New Roman" w:hAnsi="Times New Roman"/>
          <w:szCs w:val="24"/>
        </w:rPr>
        <w:t xml:space="preserve"> (and any person designated to manage the Sponsor ballot)</w:t>
      </w:r>
      <w:r w:rsidRPr="00FE4D6F">
        <w:rPr>
          <w:rFonts w:ascii="Times New Roman" w:hAnsi="Times New Roman"/>
          <w:szCs w:val="24"/>
        </w:rPr>
        <w:t xml:space="preserve"> shall each be IEEE members of any grade</w:t>
      </w:r>
      <w:r w:rsidR="000550CF" w:rsidRPr="00FE4D6F">
        <w:t xml:space="preserve">, </w:t>
      </w:r>
      <w:r w:rsidRPr="00FE4D6F">
        <w:rPr>
          <w:rFonts w:ascii="Times New Roman" w:hAnsi="Times New Roman"/>
          <w:szCs w:val="24"/>
        </w:rPr>
        <w:t xml:space="preserve">or IEEE Society affiliates, and </w:t>
      </w:r>
      <w:r w:rsidR="00FE4D6F">
        <w:rPr>
          <w:rFonts w:ascii="Times New Roman" w:hAnsi="Times New Roman"/>
          <w:szCs w:val="24"/>
        </w:rPr>
        <w:t xml:space="preserve">also be </w:t>
      </w:r>
      <w:r w:rsidRPr="00FE4D6F">
        <w:rPr>
          <w:rFonts w:ascii="Times New Roman" w:hAnsi="Times New Roman"/>
          <w:szCs w:val="24"/>
        </w:rPr>
        <w:t>member</w:t>
      </w:r>
      <w:r w:rsidR="006B0935" w:rsidRPr="00FE4D6F">
        <w:rPr>
          <w:rFonts w:ascii="Times New Roman" w:hAnsi="Times New Roman"/>
          <w:szCs w:val="24"/>
        </w:rPr>
        <w:t>s</w:t>
      </w:r>
      <w:r w:rsidRPr="00FE4D6F">
        <w:rPr>
          <w:rFonts w:ascii="Times New Roman" w:hAnsi="Times New Roman"/>
          <w:szCs w:val="24"/>
        </w:rPr>
        <w:t xml:space="preserve"> of IEEE-SA.</w:t>
      </w:r>
    </w:p>
    <w:p w14:paraId="665A891B" w14:textId="77777777" w:rsidR="00ED3855" w:rsidRDefault="00ED3855">
      <w:pPr>
        <w:rPr>
          <w:rFonts w:ascii="Times New Roman" w:hAnsi="Times New Roman"/>
          <w:szCs w:val="24"/>
          <w:u w:val="single"/>
        </w:rPr>
      </w:pPr>
    </w:p>
    <w:p w14:paraId="3A4AB18B" w14:textId="77777777" w:rsidR="00ED3855" w:rsidRDefault="00ED3855">
      <w:pPr>
        <w:rPr>
          <w:rFonts w:ascii="Times New Roman" w:hAnsi="Times New Roman"/>
          <w:szCs w:val="24"/>
        </w:rPr>
      </w:pPr>
    </w:p>
    <w:p w14:paraId="5E89E814" w14:textId="508D0466" w:rsidR="00ED3855" w:rsidRDefault="009E613C">
      <w:pPr>
        <w:rPr>
          <w:rFonts w:ascii="Times New Roman" w:hAnsi="Times New Roman"/>
          <w:b/>
          <w:szCs w:val="24"/>
        </w:rPr>
      </w:pPr>
      <w:r>
        <w:rPr>
          <w:rFonts w:ascii="Times New Roman" w:hAnsi="Times New Roman"/>
          <w:b/>
          <w:szCs w:val="24"/>
        </w:rPr>
        <w:t>3.1 Appointment of O</w:t>
      </w:r>
      <w:r w:rsidR="002809E7" w:rsidRPr="000E1C2B">
        <w:rPr>
          <w:rFonts w:ascii="Times New Roman" w:hAnsi="Times New Roman"/>
          <w:b/>
          <w:szCs w:val="24"/>
        </w:rPr>
        <w:t xml:space="preserve">fficers </w:t>
      </w:r>
    </w:p>
    <w:p w14:paraId="6B992526" w14:textId="77777777" w:rsidR="00ED3855" w:rsidRDefault="00ED3855">
      <w:pPr>
        <w:rPr>
          <w:rFonts w:ascii="Times New Roman" w:hAnsi="Times New Roman"/>
          <w:szCs w:val="24"/>
        </w:rPr>
      </w:pPr>
    </w:p>
    <w:p w14:paraId="49610C6D" w14:textId="3BBB4EFD" w:rsidR="00ED3855" w:rsidRDefault="00361B5C">
      <w:pPr>
        <w:rPr>
          <w:rFonts w:ascii="Times New Roman" w:hAnsi="Times New Roman"/>
          <w:szCs w:val="24"/>
          <w:u w:val="single"/>
        </w:rPr>
      </w:pPr>
      <w:r w:rsidRPr="005E01AD">
        <w:rPr>
          <w:rFonts w:ascii="Times New Roman" w:hAnsi="Times New Roman"/>
          <w:szCs w:val="24"/>
        </w:rPr>
        <w:t xml:space="preserve">The </w:t>
      </w:r>
      <w:r w:rsidR="00AD031A">
        <w:rPr>
          <w:rFonts w:ascii="Times New Roman" w:hAnsi="Times New Roman"/>
          <w:szCs w:val="24"/>
        </w:rPr>
        <w:t>Working Group</w:t>
      </w:r>
      <w:r w:rsidR="006B0935" w:rsidRPr="005E01AD">
        <w:rPr>
          <w:rFonts w:ascii="Times New Roman" w:hAnsi="Times New Roman"/>
          <w:szCs w:val="24"/>
        </w:rPr>
        <w:t xml:space="preserve"> </w:t>
      </w:r>
      <w:r w:rsidRPr="005E01AD">
        <w:rPr>
          <w:rFonts w:ascii="Times New Roman" w:hAnsi="Times New Roman"/>
          <w:szCs w:val="24"/>
        </w:rPr>
        <w:t xml:space="preserve">Chair shall be appointed in accordance with the Sponsor’s procedures. After appointment of the </w:t>
      </w:r>
      <w:r w:rsidR="00AD031A">
        <w:rPr>
          <w:rFonts w:ascii="Times New Roman" w:hAnsi="Times New Roman"/>
          <w:szCs w:val="24"/>
        </w:rPr>
        <w:t>Working Group</w:t>
      </w:r>
      <w:r w:rsidRPr="005E01AD">
        <w:rPr>
          <w:rFonts w:ascii="Times New Roman" w:hAnsi="Times New Roman"/>
          <w:szCs w:val="24"/>
        </w:rPr>
        <w:t xml:space="preserve"> </w:t>
      </w:r>
      <w:r w:rsidR="006B0935" w:rsidRPr="005E01AD">
        <w:rPr>
          <w:rFonts w:ascii="Times New Roman" w:hAnsi="Times New Roman"/>
          <w:szCs w:val="24"/>
        </w:rPr>
        <w:t xml:space="preserve">Chair </w:t>
      </w:r>
      <w:r w:rsidRPr="005E01AD">
        <w:rPr>
          <w:rFonts w:ascii="Times New Roman" w:hAnsi="Times New Roman"/>
          <w:szCs w:val="24"/>
        </w:rPr>
        <w:t xml:space="preserve">by the entity that established this </w:t>
      </w:r>
      <w:r w:rsidR="00AD031A">
        <w:rPr>
          <w:rFonts w:ascii="Times New Roman" w:hAnsi="Times New Roman"/>
          <w:szCs w:val="24"/>
        </w:rPr>
        <w:t>Working Group</w:t>
      </w:r>
      <w:r w:rsidRPr="005E01AD">
        <w:rPr>
          <w:rFonts w:ascii="Times New Roman" w:hAnsi="Times New Roman"/>
          <w:szCs w:val="24"/>
        </w:rPr>
        <w:t xml:space="preserve">, the </w:t>
      </w:r>
      <w:r w:rsidR="00AD031A">
        <w:rPr>
          <w:rFonts w:ascii="Times New Roman" w:hAnsi="Times New Roman"/>
          <w:szCs w:val="24"/>
        </w:rPr>
        <w:t>Working Group</w:t>
      </w:r>
      <w:r w:rsidRPr="005E01AD">
        <w:rPr>
          <w:rFonts w:ascii="Times New Roman" w:hAnsi="Times New Roman"/>
          <w:szCs w:val="24"/>
        </w:rPr>
        <w:t xml:space="preserve"> </w:t>
      </w:r>
      <w:r w:rsidR="0055458F" w:rsidRPr="005E01AD">
        <w:rPr>
          <w:rFonts w:ascii="Times New Roman" w:hAnsi="Times New Roman"/>
          <w:szCs w:val="24"/>
        </w:rPr>
        <w:t xml:space="preserve">Chair </w:t>
      </w:r>
      <w:r w:rsidRPr="005E01AD">
        <w:rPr>
          <w:rFonts w:ascii="Times New Roman" w:hAnsi="Times New Roman"/>
          <w:szCs w:val="24"/>
        </w:rPr>
        <w:t xml:space="preserve">shall appoint a </w:t>
      </w:r>
      <w:r w:rsidR="006E3889">
        <w:rPr>
          <w:rFonts w:ascii="Times New Roman" w:hAnsi="Times New Roman"/>
          <w:szCs w:val="24"/>
        </w:rPr>
        <w:t>Vice-Chair</w:t>
      </w:r>
      <w:r w:rsidR="009D060C">
        <w:rPr>
          <w:rFonts w:ascii="Times New Roman" w:hAnsi="Times New Roman"/>
          <w:szCs w:val="24"/>
        </w:rPr>
        <w:t xml:space="preserve"> </w:t>
      </w:r>
      <w:r w:rsidRPr="005E01AD">
        <w:rPr>
          <w:rFonts w:ascii="Times New Roman" w:hAnsi="Times New Roman"/>
          <w:szCs w:val="24"/>
        </w:rPr>
        <w:t>and</w:t>
      </w:r>
      <w:r w:rsidR="009D060C">
        <w:rPr>
          <w:rFonts w:ascii="Times New Roman" w:hAnsi="Times New Roman"/>
          <w:szCs w:val="24"/>
        </w:rPr>
        <w:t xml:space="preserve"> </w:t>
      </w:r>
      <w:r w:rsidR="00467762">
        <w:rPr>
          <w:rFonts w:ascii="Times New Roman" w:hAnsi="Times New Roman"/>
          <w:szCs w:val="24"/>
        </w:rPr>
        <w:t xml:space="preserve">a </w:t>
      </w:r>
      <w:r w:rsidRPr="005E01AD">
        <w:rPr>
          <w:rFonts w:ascii="Times New Roman" w:hAnsi="Times New Roman"/>
          <w:szCs w:val="24"/>
        </w:rPr>
        <w:t xml:space="preserve">Secretary. </w:t>
      </w:r>
    </w:p>
    <w:p w14:paraId="2B268AD7" w14:textId="1B1ABF69" w:rsidR="00ED3855" w:rsidRDefault="009D060C">
      <w:pPr>
        <w:rPr>
          <w:rFonts w:ascii="Times New Roman" w:hAnsi="Times New Roman"/>
          <w:szCs w:val="24"/>
        </w:rPr>
      </w:pPr>
      <w:r>
        <w:rPr>
          <w:rFonts w:ascii="Times New Roman" w:hAnsi="Times New Roman"/>
          <w:szCs w:val="24"/>
        </w:rPr>
        <w:br/>
      </w:r>
      <w:r w:rsidR="00361B5C" w:rsidRPr="005E01AD">
        <w:rPr>
          <w:rFonts w:ascii="Times New Roman" w:hAnsi="Times New Roman"/>
          <w:szCs w:val="24"/>
        </w:rPr>
        <w:t>The appointment of officers shall be for a term of one year, but an officer may serve until a successor is appointed.</w:t>
      </w:r>
    </w:p>
    <w:p w14:paraId="00A91A66" w14:textId="77777777" w:rsidR="00ED3855" w:rsidRDefault="00ED3855">
      <w:pPr>
        <w:rPr>
          <w:rFonts w:ascii="Times New Roman" w:hAnsi="Times New Roman"/>
          <w:szCs w:val="24"/>
        </w:rPr>
      </w:pPr>
    </w:p>
    <w:p w14:paraId="3530E0E3" w14:textId="77777777" w:rsidR="00ED3855" w:rsidRDefault="00ED3855">
      <w:pPr>
        <w:rPr>
          <w:rFonts w:ascii="Times New Roman" w:hAnsi="Times New Roman"/>
          <w:szCs w:val="24"/>
        </w:rPr>
      </w:pPr>
    </w:p>
    <w:p w14:paraId="2F30396F" w14:textId="77777777" w:rsidR="00ED3855" w:rsidRDefault="009E613C">
      <w:pPr>
        <w:rPr>
          <w:rFonts w:ascii="Times New Roman" w:hAnsi="Times New Roman"/>
          <w:b/>
          <w:szCs w:val="24"/>
        </w:rPr>
      </w:pPr>
      <w:r>
        <w:rPr>
          <w:rFonts w:ascii="Times New Roman" w:hAnsi="Times New Roman"/>
          <w:b/>
          <w:szCs w:val="24"/>
        </w:rPr>
        <w:t>3.2 Temporary Appointments to V</w:t>
      </w:r>
      <w:r w:rsidR="002809E7" w:rsidRPr="000E1C2B">
        <w:rPr>
          <w:rFonts w:ascii="Times New Roman" w:hAnsi="Times New Roman"/>
          <w:b/>
          <w:szCs w:val="24"/>
        </w:rPr>
        <w:t>acancies</w:t>
      </w:r>
    </w:p>
    <w:p w14:paraId="68183069" w14:textId="77777777" w:rsidR="00ED3855" w:rsidRDefault="00ED3855">
      <w:pPr>
        <w:rPr>
          <w:rFonts w:ascii="Times New Roman" w:hAnsi="Times New Roman"/>
          <w:szCs w:val="24"/>
        </w:rPr>
      </w:pPr>
    </w:p>
    <w:p w14:paraId="21B1DF66" w14:textId="77777777" w:rsidR="00ED3855" w:rsidRDefault="002809E7">
      <w:pPr>
        <w:rPr>
          <w:rFonts w:ascii="Times New Roman" w:hAnsi="Times New Roman"/>
          <w:szCs w:val="24"/>
        </w:rPr>
      </w:pPr>
      <w:r w:rsidRPr="000E1C2B">
        <w:rPr>
          <w:rFonts w:ascii="Times New Roman" w:hAnsi="Times New Roman"/>
          <w:szCs w:val="24"/>
        </w:rPr>
        <w:t xml:space="preserve">If an office other than the Chair becomes vacant for any reason (such as resignation, removal, lack of nomination at an election), a temporary appointment shall be made by the Chair for a period of up to 12 months. In the case of Chair, the Sponsor shall make the temporary appointment, with input from the </w:t>
      </w:r>
      <w:r w:rsidR="00AD031A">
        <w:rPr>
          <w:rFonts w:ascii="Times New Roman" w:hAnsi="Times New Roman"/>
          <w:szCs w:val="24"/>
        </w:rPr>
        <w:t>Working Group</w:t>
      </w:r>
      <w:r w:rsidRPr="000E1C2B">
        <w:rPr>
          <w:rFonts w:ascii="Times New Roman" w:hAnsi="Times New Roman"/>
          <w:szCs w:val="24"/>
        </w:rPr>
        <w:t>. An appointment or election for the vacated office shall be made in accordance with the requirements in Clause 3.0 and 3.1 at the earliest practical time.</w:t>
      </w:r>
    </w:p>
    <w:p w14:paraId="3FD4054D" w14:textId="77777777" w:rsidR="00ED3855" w:rsidRDefault="00ED3855">
      <w:pPr>
        <w:rPr>
          <w:rFonts w:ascii="Times New Roman" w:hAnsi="Times New Roman"/>
          <w:szCs w:val="24"/>
        </w:rPr>
      </w:pPr>
    </w:p>
    <w:p w14:paraId="43DC2C1F" w14:textId="77777777" w:rsidR="00ED3855" w:rsidRDefault="00ED3855">
      <w:pPr>
        <w:rPr>
          <w:rFonts w:ascii="Times New Roman" w:hAnsi="Times New Roman"/>
          <w:szCs w:val="24"/>
        </w:rPr>
      </w:pPr>
    </w:p>
    <w:p w14:paraId="7095703C" w14:textId="77777777" w:rsidR="00ED3855" w:rsidRDefault="009E613C">
      <w:pPr>
        <w:rPr>
          <w:rFonts w:ascii="Times New Roman" w:hAnsi="Times New Roman"/>
          <w:b/>
          <w:szCs w:val="24"/>
        </w:rPr>
      </w:pPr>
      <w:r>
        <w:rPr>
          <w:rFonts w:ascii="Times New Roman" w:hAnsi="Times New Roman"/>
          <w:b/>
          <w:szCs w:val="24"/>
        </w:rPr>
        <w:t>3.3 Removal of O</w:t>
      </w:r>
      <w:r w:rsidR="002809E7" w:rsidRPr="000E1C2B">
        <w:rPr>
          <w:rFonts w:ascii="Times New Roman" w:hAnsi="Times New Roman"/>
          <w:b/>
          <w:szCs w:val="24"/>
        </w:rPr>
        <w:t>fficers</w:t>
      </w:r>
    </w:p>
    <w:p w14:paraId="2FFF98DF" w14:textId="77777777" w:rsidR="00ED3855" w:rsidRDefault="00ED3855">
      <w:pPr>
        <w:rPr>
          <w:rFonts w:ascii="Times New Roman" w:hAnsi="Times New Roman"/>
          <w:szCs w:val="24"/>
        </w:rPr>
      </w:pPr>
    </w:p>
    <w:p w14:paraId="3C51B250" w14:textId="77777777" w:rsidR="00ED3855" w:rsidRDefault="002809E7">
      <w:pPr>
        <w:rPr>
          <w:rFonts w:ascii="Times New Roman" w:hAnsi="Times New Roman"/>
          <w:szCs w:val="24"/>
        </w:rPr>
      </w:pPr>
      <w:r w:rsidRPr="000E1C2B">
        <w:rPr>
          <w:rFonts w:ascii="Times New Roman" w:hAnsi="Times New Roman"/>
          <w:szCs w:val="24"/>
        </w:rPr>
        <w:t xml:space="preserve">An officer may be removed by approval of two-thirds of the members of the </w:t>
      </w:r>
      <w:r w:rsidR="00AD031A">
        <w:rPr>
          <w:rFonts w:ascii="Times New Roman" w:hAnsi="Times New Roman"/>
          <w:szCs w:val="24"/>
        </w:rPr>
        <w:t>Working Group</w:t>
      </w:r>
      <w:r w:rsidR="00F758DF" w:rsidRPr="000E1C2B">
        <w:rPr>
          <w:rFonts w:ascii="Times New Roman" w:hAnsi="Times New Roman"/>
          <w:szCs w:val="24"/>
        </w:rPr>
        <w:t xml:space="preserve">, or </w:t>
      </w:r>
      <w:r w:rsidR="00F758DF" w:rsidRPr="00AC1839">
        <w:t xml:space="preserve">in accordance with the procedures of </w:t>
      </w:r>
      <w:r w:rsidR="00F758DF" w:rsidRPr="003A7630">
        <w:t>the Sponsor</w:t>
      </w:r>
      <w:r w:rsidRPr="00AC1839">
        <w:rPr>
          <w:rFonts w:ascii="Times New Roman" w:hAnsi="Times New Roman"/>
          <w:szCs w:val="24"/>
        </w:rPr>
        <w:t>.</w:t>
      </w:r>
      <w:r w:rsidRPr="000E1C2B">
        <w:rPr>
          <w:rFonts w:ascii="Times New Roman" w:hAnsi="Times New Roman"/>
          <w:szCs w:val="24"/>
        </w:rPr>
        <w:t xml:space="preserve"> Removal of the Chair requires affirmation by the Sponsor. Grounds for removal shall be included in any motion to remove an officer of the </w:t>
      </w:r>
      <w:r w:rsidR="00AD031A">
        <w:rPr>
          <w:rFonts w:ascii="Times New Roman" w:hAnsi="Times New Roman"/>
          <w:szCs w:val="24"/>
        </w:rPr>
        <w:t>Working Group</w:t>
      </w:r>
      <w:r w:rsidRPr="000E1C2B">
        <w:rPr>
          <w:rFonts w:ascii="Times New Roman" w:hAnsi="Times New Roman"/>
          <w:szCs w:val="24"/>
        </w:rPr>
        <w:t>. The officer suggested for removal shall be given an opportunity to make a rebuttal prior to the vote on the motion for removal.</w:t>
      </w:r>
    </w:p>
    <w:p w14:paraId="25326ED9" w14:textId="77777777" w:rsidR="00ED3855" w:rsidRDefault="00ED3855">
      <w:pPr>
        <w:rPr>
          <w:rFonts w:ascii="Times New Roman" w:hAnsi="Times New Roman"/>
          <w:szCs w:val="24"/>
        </w:rPr>
      </w:pPr>
    </w:p>
    <w:p w14:paraId="1AD32EC3" w14:textId="77777777" w:rsidR="00ED3855" w:rsidRDefault="00ED3855">
      <w:pPr>
        <w:rPr>
          <w:rFonts w:ascii="Times New Roman" w:hAnsi="Times New Roman"/>
          <w:szCs w:val="24"/>
        </w:rPr>
      </w:pPr>
    </w:p>
    <w:p w14:paraId="32B59D99" w14:textId="77777777" w:rsidR="00ED3855" w:rsidRDefault="002809E7">
      <w:pPr>
        <w:rPr>
          <w:rFonts w:ascii="Times New Roman" w:hAnsi="Times New Roman"/>
          <w:b/>
          <w:szCs w:val="24"/>
        </w:rPr>
      </w:pPr>
      <w:r w:rsidRPr="000E1C2B">
        <w:rPr>
          <w:rFonts w:ascii="Times New Roman" w:hAnsi="Times New Roman"/>
          <w:b/>
          <w:szCs w:val="24"/>
        </w:rPr>
        <w:t xml:space="preserve">3.4 Responsibilities of </w:t>
      </w:r>
      <w:r w:rsidR="00AD031A">
        <w:rPr>
          <w:rFonts w:ascii="Times New Roman" w:hAnsi="Times New Roman"/>
          <w:b/>
          <w:szCs w:val="24"/>
        </w:rPr>
        <w:t>Working Group</w:t>
      </w:r>
      <w:r w:rsidR="009E613C">
        <w:rPr>
          <w:rFonts w:ascii="Times New Roman" w:hAnsi="Times New Roman"/>
          <w:b/>
          <w:szCs w:val="24"/>
        </w:rPr>
        <w:t xml:space="preserve"> O</w:t>
      </w:r>
      <w:r w:rsidRPr="000E1C2B">
        <w:rPr>
          <w:rFonts w:ascii="Times New Roman" w:hAnsi="Times New Roman"/>
          <w:b/>
          <w:szCs w:val="24"/>
        </w:rPr>
        <w:t>fficers</w:t>
      </w:r>
    </w:p>
    <w:p w14:paraId="7C6BB73E" w14:textId="77777777" w:rsidR="00ED3855" w:rsidRDefault="00ED3855">
      <w:pPr>
        <w:rPr>
          <w:rFonts w:ascii="Times New Roman" w:hAnsi="Times New Roman"/>
          <w:szCs w:val="24"/>
        </w:rPr>
      </w:pPr>
    </w:p>
    <w:p w14:paraId="03FD2953" w14:textId="77777777" w:rsidR="007F0D03" w:rsidRDefault="007F0D03" w:rsidP="005C3BB5">
      <w:pPr>
        <w:rPr>
          <w:rFonts w:ascii="Times New Roman" w:hAnsi="Times New Roman"/>
        </w:rPr>
      </w:pPr>
      <w:r w:rsidRPr="007F0D03">
        <w:rPr>
          <w:rFonts w:ascii="Times New Roman" w:hAnsi="Times New Roman"/>
        </w:rPr>
        <w:t xml:space="preserve">When carrying out the duties of an officer described in IEEE’s policies and procedures, officers of the </w:t>
      </w:r>
      <w:r w:rsidR="004C2852">
        <w:rPr>
          <w:rFonts w:ascii="Times New Roman" w:hAnsi="Times New Roman"/>
        </w:rPr>
        <w:t>W</w:t>
      </w:r>
      <w:r w:rsidR="00DF080B">
        <w:rPr>
          <w:rFonts w:ascii="Times New Roman" w:hAnsi="Times New Roman"/>
        </w:rPr>
        <w:t xml:space="preserve">orking </w:t>
      </w:r>
      <w:r w:rsidR="004C2852">
        <w:rPr>
          <w:rFonts w:ascii="Times New Roman" w:hAnsi="Times New Roman"/>
        </w:rPr>
        <w:t>G</w:t>
      </w:r>
      <w:r w:rsidR="00DF080B">
        <w:rPr>
          <w:rFonts w:ascii="Times New Roman" w:hAnsi="Times New Roman"/>
        </w:rPr>
        <w:t>roup</w:t>
      </w:r>
      <w:r w:rsidRPr="007F0D03">
        <w:rPr>
          <w:rFonts w:ascii="Times New Roman" w:hAnsi="Times New Roman"/>
        </w:rPr>
        <w:t>:</w:t>
      </w:r>
    </w:p>
    <w:p w14:paraId="222712D2" w14:textId="77777777" w:rsidR="005C3BB5" w:rsidRPr="007F0D03" w:rsidRDefault="005C3BB5" w:rsidP="005C3BB5">
      <w:pPr>
        <w:rPr>
          <w:rFonts w:ascii="Times New Roman" w:hAnsi="Times New Roman"/>
        </w:rPr>
      </w:pPr>
    </w:p>
    <w:p w14:paraId="5009C892" w14:textId="77777777" w:rsidR="007F0D03" w:rsidRPr="007F0D03" w:rsidRDefault="007F0D03" w:rsidP="005C3BB5">
      <w:pPr>
        <w:numPr>
          <w:ilvl w:val="0"/>
          <w:numId w:val="73"/>
        </w:numPr>
        <w:spacing w:before="120"/>
        <w:rPr>
          <w:rFonts w:ascii="Times New Roman" w:hAnsi="Times New Roman"/>
        </w:rPr>
      </w:pPr>
      <w:r w:rsidRPr="007F0D03">
        <w:rPr>
          <w:rFonts w:ascii="Times New Roman" w:hAnsi="Times New Roman"/>
        </w:rPr>
        <w:t>shall not act:</w:t>
      </w:r>
    </w:p>
    <w:p w14:paraId="2260716B" w14:textId="77777777" w:rsidR="007F0D03" w:rsidRPr="007F0D03" w:rsidRDefault="007F0D03" w:rsidP="005C3BB5">
      <w:pPr>
        <w:numPr>
          <w:ilvl w:val="1"/>
          <w:numId w:val="73"/>
        </w:numPr>
        <w:spacing w:before="120"/>
        <w:ind w:left="1080"/>
        <w:rPr>
          <w:rFonts w:ascii="Times New Roman" w:hAnsi="Times New Roman"/>
        </w:rPr>
      </w:pPr>
      <w:r w:rsidRPr="007F0D03">
        <w:rPr>
          <w:rFonts w:ascii="Times New Roman" w:hAnsi="Times New Roman"/>
        </w:rPr>
        <w:t>in bad faith;</w:t>
      </w:r>
    </w:p>
    <w:p w14:paraId="68EBCA52" w14:textId="77777777" w:rsidR="007F0D03" w:rsidRPr="007F0D03" w:rsidRDefault="007F0D03" w:rsidP="005C3BB5">
      <w:pPr>
        <w:numPr>
          <w:ilvl w:val="1"/>
          <w:numId w:val="73"/>
        </w:numPr>
        <w:spacing w:before="120"/>
        <w:ind w:left="1080"/>
        <w:rPr>
          <w:rFonts w:ascii="Times New Roman" w:hAnsi="Times New Roman"/>
        </w:rPr>
      </w:pPr>
      <w:r w:rsidRPr="007F0D03">
        <w:rPr>
          <w:rFonts w:ascii="Times New Roman" w:hAnsi="Times New Roman"/>
        </w:rPr>
        <w:t>to the detriment of IEEE-SA;</w:t>
      </w:r>
    </w:p>
    <w:p w14:paraId="38BD8B53" w14:textId="77777777" w:rsidR="007F0D03" w:rsidRPr="007F0D03" w:rsidRDefault="007F0D03" w:rsidP="005C3BB5">
      <w:pPr>
        <w:numPr>
          <w:ilvl w:val="1"/>
          <w:numId w:val="73"/>
        </w:numPr>
        <w:spacing w:before="120"/>
        <w:ind w:left="1080"/>
        <w:rPr>
          <w:rFonts w:ascii="Times New Roman" w:hAnsi="Times New Roman"/>
        </w:rPr>
      </w:pPr>
      <w:r w:rsidRPr="007F0D03">
        <w:rPr>
          <w:rFonts w:ascii="Times New Roman" w:hAnsi="Times New Roman"/>
        </w:rPr>
        <w:t>to further the interest of any party outside IEEE over the interest of IEEE; or</w:t>
      </w:r>
    </w:p>
    <w:p w14:paraId="5A96B954" w14:textId="77777777" w:rsidR="007F0D03" w:rsidRPr="007F0D03" w:rsidRDefault="007F0D03" w:rsidP="005C3BB5">
      <w:pPr>
        <w:numPr>
          <w:ilvl w:val="1"/>
          <w:numId w:val="73"/>
        </w:numPr>
        <w:spacing w:before="120"/>
        <w:ind w:left="1080"/>
        <w:rPr>
          <w:rFonts w:ascii="Times New Roman" w:hAnsi="Times New Roman"/>
        </w:rPr>
      </w:pPr>
      <w:r w:rsidRPr="007F0D03">
        <w:rPr>
          <w:rFonts w:ascii="Times New Roman" w:hAnsi="Times New Roman"/>
        </w:rPr>
        <w:t>in a manner that is inconsistent with the purposes or objectives of IEEE; and</w:t>
      </w:r>
    </w:p>
    <w:p w14:paraId="6350C4F9" w14:textId="77777777" w:rsidR="007F0D03" w:rsidRPr="007F0D03" w:rsidRDefault="007F0D03" w:rsidP="005C3BB5">
      <w:pPr>
        <w:numPr>
          <w:ilvl w:val="0"/>
          <w:numId w:val="73"/>
        </w:numPr>
        <w:spacing w:before="120"/>
        <w:rPr>
          <w:rFonts w:ascii="Times New Roman" w:hAnsi="Times New Roman"/>
        </w:rPr>
      </w:pPr>
      <w:r w:rsidRPr="007F0D03">
        <w:rPr>
          <w:rFonts w:ascii="Times New Roman" w:hAnsi="Times New Roman"/>
        </w:rPr>
        <w:t xml:space="preserve">shall use best efforts to ensure that participants of the </w:t>
      </w:r>
      <w:r w:rsidR="004C2852">
        <w:rPr>
          <w:rFonts w:ascii="Times New Roman" w:hAnsi="Times New Roman"/>
        </w:rPr>
        <w:t>W</w:t>
      </w:r>
      <w:r w:rsidR="00DF080B">
        <w:rPr>
          <w:rFonts w:ascii="Times New Roman" w:hAnsi="Times New Roman"/>
        </w:rPr>
        <w:t xml:space="preserve">orking </w:t>
      </w:r>
      <w:r w:rsidR="004C2852">
        <w:rPr>
          <w:rFonts w:ascii="Times New Roman" w:hAnsi="Times New Roman"/>
        </w:rPr>
        <w:t>G</w:t>
      </w:r>
      <w:r w:rsidR="00DF080B">
        <w:rPr>
          <w:rFonts w:ascii="Times New Roman" w:hAnsi="Times New Roman"/>
        </w:rPr>
        <w:t>roup</w:t>
      </w:r>
      <w:r w:rsidRPr="007F0D03">
        <w:rPr>
          <w:rFonts w:ascii="Times New Roman" w:hAnsi="Times New Roman"/>
        </w:rPr>
        <w:t xml:space="preserve"> conduct themselves in accordance with applicable policies and procedures including, but not limited to,</w:t>
      </w:r>
      <w:r w:rsidR="00EF20FC">
        <w:rPr>
          <w:rFonts w:ascii="Times New Roman" w:hAnsi="Times New Roman"/>
        </w:rPr>
        <w:t xml:space="preserve"> the</w:t>
      </w:r>
      <w:r w:rsidRPr="007F0D03">
        <w:rPr>
          <w:rFonts w:ascii="Times New Roman" w:hAnsi="Times New Roman"/>
        </w:rPr>
        <w:t xml:space="preserve"> </w:t>
      </w:r>
      <w:r w:rsidR="0011034D" w:rsidRPr="000B6D7E">
        <w:rPr>
          <w:rFonts w:ascii="Times New Roman" w:hAnsi="Times New Roman"/>
          <w:i/>
        </w:rPr>
        <w:t xml:space="preserve">IEEE-SA </w:t>
      </w:r>
      <w:r w:rsidRPr="000B6D7E">
        <w:rPr>
          <w:rFonts w:ascii="Times New Roman" w:hAnsi="Times New Roman"/>
          <w:i/>
        </w:rPr>
        <w:t>S</w:t>
      </w:r>
      <w:r w:rsidR="0011034D" w:rsidRPr="000B6D7E">
        <w:rPr>
          <w:rFonts w:ascii="Times New Roman" w:hAnsi="Times New Roman"/>
          <w:i/>
        </w:rPr>
        <w:t>tandards Board</w:t>
      </w:r>
      <w:r w:rsidRPr="000B6D7E">
        <w:rPr>
          <w:rFonts w:ascii="Times New Roman" w:hAnsi="Times New Roman"/>
          <w:i/>
        </w:rPr>
        <w:t xml:space="preserve"> Bylaws</w:t>
      </w:r>
      <w:r w:rsidR="00E50EE9">
        <w:rPr>
          <w:rFonts w:ascii="Times New Roman" w:hAnsi="Times New Roman"/>
        </w:rPr>
        <w:t xml:space="preserve"> </w:t>
      </w:r>
      <w:r w:rsidR="00E50EE9">
        <w:t>clause on “</w:t>
      </w:r>
      <w:r w:rsidR="00425FEF">
        <w:t>P</w:t>
      </w:r>
      <w:r w:rsidR="00E50EE9">
        <w:t>articipation in IEEE standards development</w:t>
      </w:r>
      <w:r w:rsidR="00EA1342">
        <w:t>.</w:t>
      </w:r>
      <w:r w:rsidR="00E50EE9">
        <w:t>”</w:t>
      </w:r>
    </w:p>
    <w:p w14:paraId="2CA16F28" w14:textId="77777777" w:rsidR="007F0D03" w:rsidRPr="00AD031A" w:rsidRDefault="007F0D03" w:rsidP="005C3BB5">
      <w:pPr>
        <w:rPr>
          <w:rFonts w:ascii="Times New Roman" w:hAnsi="Times New Roman"/>
          <w:szCs w:val="24"/>
        </w:rPr>
      </w:pPr>
    </w:p>
    <w:p w14:paraId="75B5F0B4" w14:textId="77777777" w:rsidR="00ED3855" w:rsidRDefault="002809E7">
      <w:pPr>
        <w:rPr>
          <w:rFonts w:ascii="Times New Roman" w:hAnsi="Times New Roman"/>
          <w:szCs w:val="24"/>
        </w:rPr>
      </w:pPr>
      <w:r w:rsidRPr="000E1C2B">
        <w:rPr>
          <w:rFonts w:ascii="Times New Roman" w:hAnsi="Times New Roman"/>
          <w:szCs w:val="24"/>
        </w:rPr>
        <w:t xml:space="preserve">The officers of the </w:t>
      </w:r>
      <w:r w:rsidR="00AD031A">
        <w:rPr>
          <w:rFonts w:ascii="Times New Roman" w:hAnsi="Times New Roman"/>
          <w:szCs w:val="24"/>
        </w:rPr>
        <w:t>Working Group</w:t>
      </w:r>
      <w:r w:rsidRPr="000E1C2B">
        <w:rPr>
          <w:rFonts w:ascii="Times New Roman" w:hAnsi="Times New Roman"/>
          <w:szCs w:val="24"/>
        </w:rPr>
        <w:t xml:space="preserve"> shall manage the day-to-day operations of the </w:t>
      </w:r>
      <w:r w:rsidR="00AD031A">
        <w:rPr>
          <w:rFonts w:ascii="Times New Roman" w:hAnsi="Times New Roman"/>
          <w:szCs w:val="24"/>
        </w:rPr>
        <w:t>Working Group</w:t>
      </w:r>
      <w:r w:rsidRPr="000E1C2B">
        <w:rPr>
          <w:rFonts w:ascii="Times New Roman" w:hAnsi="Times New Roman"/>
          <w:szCs w:val="24"/>
        </w:rPr>
        <w:t xml:space="preserve">. The officers are responsible for implementing the decisions of the </w:t>
      </w:r>
      <w:r w:rsidR="00AD031A">
        <w:rPr>
          <w:rFonts w:ascii="Times New Roman" w:hAnsi="Times New Roman"/>
          <w:szCs w:val="24"/>
        </w:rPr>
        <w:t>Working Group</w:t>
      </w:r>
      <w:r w:rsidRPr="000E1C2B">
        <w:rPr>
          <w:rFonts w:ascii="Times New Roman" w:hAnsi="Times New Roman"/>
          <w:szCs w:val="24"/>
        </w:rPr>
        <w:t xml:space="preserve"> and managing the activities that result from those decisions. </w:t>
      </w:r>
    </w:p>
    <w:p w14:paraId="5FE028C4" w14:textId="77777777" w:rsidR="00ED3855" w:rsidRDefault="00ED3855">
      <w:pPr>
        <w:rPr>
          <w:rFonts w:ascii="Times New Roman" w:hAnsi="Times New Roman"/>
          <w:szCs w:val="24"/>
        </w:rPr>
      </w:pPr>
    </w:p>
    <w:p w14:paraId="3588DF50" w14:textId="77777777" w:rsidR="00ED3855" w:rsidRDefault="00ED3855">
      <w:pPr>
        <w:rPr>
          <w:rFonts w:ascii="Times New Roman" w:hAnsi="Times New Roman"/>
          <w:szCs w:val="24"/>
        </w:rPr>
      </w:pPr>
    </w:p>
    <w:p w14:paraId="5EEBE06B" w14:textId="77777777" w:rsidR="00ED3855" w:rsidRDefault="002809E7">
      <w:pPr>
        <w:rPr>
          <w:rFonts w:ascii="Times New Roman" w:hAnsi="Times New Roman"/>
          <w:b/>
          <w:szCs w:val="24"/>
        </w:rPr>
      </w:pPr>
      <w:r w:rsidRPr="000E1C2B">
        <w:rPr>
          <w:rFonts w:ascii="Times New Roman" w:hAnsi="Times New Roman"/>
          <w:b/>
          <w:szCs w:val="24"/>
        </w:rPr>
        <w:t>3.4.1 Chair</w:t>
      </w:r>
    </w:p>
    <w:p w14:paraId="1A0D5957" w14:textId="77777777" w:rsidR="00ED3855" w:rsidRDefault="00ED3855">
      <w:pPr>
        <w:rPr>
          <w:rFonts w:ascii="Times New Roman" w:hAnsi="Times New Roman"/>
          <w:szCs w:val="24"/>
        </w:rPr>
      </w:pPr>
    </w:p>
    <w:p w14:paraId="1C965665" w14:textId="77777777" w:rsidR="00ED3855" w:rsidRDefault="002809E7">
      <w:pPr>
        <w:rPr>
          <w:rFonts w:ascii="Times New Roman" w:hAnsi="Times New Roman"/>
          <w:szCs w:val="24"/>
        </w:rPr>
      </w:pPr>
      <w:r w:rsidRPr="000E1C2B">
        <w:rPr>
          <w:rFonts w:ascii="Times New Roman" w:hAnsi="Times New Roman"/>
          <w:szCs w:val="24"/>
        </w:rPr>
        <w:t>The responsibilities of the Chair or his or her designee shall include</w:t>
      </w:r>
    </w:p>
    <w:p w14:paraId="4E7D10DF" w14:textId="77777777" w:rsidR="00ED3855" w:rsidRDefault="00ED3855">
      <w:pPr>
        <w:rPr>
          <w:rFonts w:ascii="Times New Roman" w:hAnsi="Times New Roman"/>
          <w:szCs w:val="24"/>
        </w:rPr>
      </w:pPr>
    </w:p>
    <w:p w14:paraId="2EFD0CFC"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Leading the activity according to all of the relevant </w:t>
      </w:r>
      <w:r w:rsidR="00A256D4">
        <w:rPr>
          <w:rFonts w:ascii="Times New Roman" w:hAnsi="Times New Roman"/>
          <w:szCs w:val="24"/>
        </w:rPr>
        <w:t>p</w:t>
      </w:r>
      <w:r w:rsidRPr="000E1C2B">
        <w:rPr>
          <w:rFonts w:ascii="Times New Roman" w:hAnsi="Times New Roman"/>
          <w:szCs w:val="24"/>
        </w:rPr>
        <w:t xml:space="preserve">olicies and </w:t>
      </w:r>
      <w:r w:rsidR="00A256D4">
        <w:rPr>
          <w:rFonts w:ascii="Times New Roman" w:hAnsi="Times New Roman"/>
          <w:szCs w:val="24"/>
        </w:rPr>
        <w:t>p</w:t>
      </w:r>
      <w:r w:rsidRPr="000E1C2B">
        <w:rPr>
          <w:rFonts w:ascii="Times New Roman" w:hAnsi="Times New Roman"/>
          <w:szCs w:val="24"/>
        </w:rPr>
        <w:t>rocedures</w:t>
      </w:r>
      <w:r w:rsidR="009E613C">
        <w:rPr>
          <w:rFonts w:ascii="Times New Roman" w:hAnsi="Times New Roman"/>
          <w:szCs w:val="24"/>
        </w:rPr>
        <w:t>.</w:t>
      </w:r>
    </w:p>
    <w:p w14:paraId="3CE7EE72"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Forming </w:t>
      </w:r>
      <w:r w:rsidR="00542241">
        <w:rPr>
          <w:rFonts w:ascii="Times New Roman" w:hAnsi="Times New Roman"/>
          <w:szCs w:val="24"/>
        </w:rPr>
        <w:t>s</w:t>
      </w:r>
      <w:r w:rsidRPr="000E1C2B">
        <w:rPr>
          <w:rFonts w:ascii="Times New Roman" w:hAnsi="Times New Roman"/>
          <w:szCs w:val="24"/>
        </w:rPr>
        <w:t xml:space="preserve">tudy </w:t>
      </w:r>
      <w:r w:rsidR="00542241">
        <w:rPr>
          <w:rFonts w:ascii="Times New Roman" w:hAnsi="Times New Roman"/>
          <w:szCs w:val="24"/>
        </w:rPr>
        <w:t>g</w:t>
      </w:r>
      <w:r w:rsidRPr="000E1C2B">
        <w:rPr>
          <w:rFonts w:ascii="Times New Roman" w:hAnsi="Times New Roman"/>
          <w:szCs w:val="24"/>
        </w:rPr>
        <w:t>roups, as necessary</w:t>
      </w:r>
      <w:r w:rsidR="009E613C">
        <w:rPr>
          <w:rFonts w:ascii="Times New Roman" w:hAnsi="Times New Roman"/>
          <w:szCs w:val="24"/>
        </w:rPr>
        <w:t>.</w:t>
      </w:r>
    </w:p>
    <w:p w14:paraId="28B36F85"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Being objective</w:t>
      </w:r>
      <w:r w:rsidR="009E613C">
        <w:rPr>
          <w:rFonts w:ascii="Times New Roman" w:hAnsi="Times New Roman"/>
          <w:szCs w:val="24"/>
        </w:rPr>
        <w:t>.</w:t>
      </w:r>
    </w:p>
    <w:p w14:paraId="06CA0E92"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Entertaining motions, but not making motions</w:t>
      </w:r>
      <w:r w:rsidR="009E613C">
        <w:rPr>
          <w:rFonts w:ascii="Times New Roman" w:hAnsi="Times New Roman"/>
          <w:szCs w:val="24"/>
        </w:rPr>
        <w:t>.</w:t>
      </w:r>
    </w:p>
    <w:p w14:paraId="109DB4EF"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Not biasing discussions</w:t>
      </w:r>
      <w:r w:rsidR="009E613C">
        <w:rPr>
          <w:rFonts w:ascii="Times New Roman" w:hAnsi="Times New Roman"/>
          <w:szCs w:val="24"/>
        </w:rPr>
        <w:t>.</w:t>
      </w:r>
    </w:p>
    <w:p w14:paraId="0D32E9A7"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Delegating necessary functions</w:t>
      </w:r>
      <w:r w:rsidR="009E613C">
        <w:rPr>
          <w:rFonts w:ascii="Times New Roman" w:hAnsi="Times New Roman"/>
          <w:szCs w:val="24"/>
        </w:rPr>
        <w:t>.</w:t>
      </w:r>
    </w:p>
    <w:p w14:paraId="753A6150"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Ensuring that all parties have the opportunity to express their views</w:t>
      </w:r>
      <w:r w:rsidR="009E613C">
        <w:rPr>
          <w:rFonts w:ascii="Times New Roman" w:hAnsi="Times New Roman"/>
          <w:szCs w:val="24"/>
        </w:rPr>
        <w:t>.</w:t>
      </w:r>
    </w:p>
    <w:p w14:paraId="5BB43C5D"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lastRenderedPageBreak/>
        <w:t>Setting goals and deadlines and adher</w:t>
      </w:r>
      <w:r w:rsidR="00105D76">
        <w:rPr>
          <w:rFonts w:ascii="Times New Roman" w:hAnsi="Times New Roman"/>
          <w:szCs w:val="24"/>
        </w:rPr>
        <w:t>ing</w:t>
      </w:r>
      <w:r w:rsidRPr="000E1C2B">
        <w:rPr>
          <w:rFonts w:ascii="Times New Roman" w:hAnsi="Times New Roman"/>
          <w:szCs w:val="24"/>
        </w:rPr>
        <w:t xml:space="preserve"> to them</w:t>
      </w:r>
      <w:r w:rsidR="009E613C">
        <w:rPr>
          <w:rFonts w:ascii="Times New Roman" w:hAnsi="Times New Roman"/>
          <w:szCs w:val="24"/>
        </w:rPr>
        <w:t>.</w:t>
      </w:r>
    </w:p>
    <w:p w14:paraId="2C7C90D5"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Being knowledgeable in IEEE standards processes and parliamentary procedures and ensuring that the processes and procedures are followed</w:t>
      </w:r>
      <w:r w:rsidR="009E613C">
        <w:rPr>
          <w:rFonts w:ascii="Times New Roman" w:hAnsi="Times New Roman"/>
          <w:szCs w:val="24"/>
        </w:rPr>
        <w:t>.</w:t>
      </w:r>
    </w:p>
    <w:p w14:paraId="41CCF513"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Seeking consensus as a means of resolving issues</w:t>
      </w:r>
      <w:r w:rsidR="009E613C">
        <w:rPr>
          <w:rFonts w:ascii="Times New Roman" w:hAnsi="Times New Roman"/>
          <w:szCs w:val="24"/>
        </w:rPr>
        <w:t>.</w:t>
      </w:r>
    </w:p>
    <w:p w14:paraId="6EE2AE7E"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Prioritizing work to best serve the </w:t>
      </w:r>
      <w:r w:rsidR="001033F3">
        <w:rPr>
          <w:rFonts w:ascii="Times New Roman" w:hAnsi="Times New Roman"/>
          <w:szCs w:val="24"/>
        </w:rPr>
        <w:t>Working G</w:t>
      </w:r>
      <w:r w:rsidRPr="000E1C2B">
        <w:rPr>
          <w:rFonts w:ascii="Times New Roman" w:hAnsi="Times New Roman"/>
          <w:szCs w:val="24"/>
        </w:rPr>
        <w:t>roup and its goals</w:t>
      </w:r>
      <w:r w:rsidR="009E613C">
        <w:rPr>
          <w:rFonts w:ascii="Times New Roman" w:hAnsi="Times New Roman"/>
          <w:szCs w:val="24"/>
        </w:rPr>
        <w:t>.</w:t>
      </w:r>
    </w:p>
    <w:p w14:paraId="094D1AC0" w14:textId="77777777" w:rsidR="002809E7" w:rsidRPr="000E1C2B" w:rsidRDefault="00C77A8A" w:rsidP="005C3BB5">
      <w:pPr>
        <w:numPr>
          <w:ilvl w:val="0"/>
          <w:numId w:val="48"/>
        </w:numPr>
        <w:spacing w:before="120"/>
        <w:rPr>
          <w:rFonts w:ascii="Times New Roman" w:hAnsi="Times New Roman"/>
          <w:szCs w:val="24"/>
        </w:rPr>
      </w:pPr>
      <w:r w:rsidRPr="00C77A8A">
        <w:t xml:space="preserve"> </w:t>
      </w:r>
      <w:r w:rsidR="00E50EE9" w:rsidRPr="00267257">
        <w:t xml:space="preserve">Complying with the Chair’s responsibility with respect to the IEEE-SA Intellectual Property Policies, including but not limited to the IEEE-SA Patent Policy (see </w:t>
      </w:r>
      <w:r w:rsidR="00E50EE9">
        <w:t xml:space="preserve">“Patents” clause of </w:t>
      </w:r>
      <w:r w:rsidR="00E50EE9" w:rsidRPr="000B6D7E">
        <w:rPr>
          <w:i/>
        </w:rPr>
        <w:t>IEEE-SA Standards Board Bylaws</w:t>
      </w:r>
      <w:r w:rsidR="00E50EE9">
        <w:t xml:space="preserve"> and “Call for patents” clause of </w:t>
      </w:r>
      <w:r w:rsidR="00E50EE9" w:rsidRPr="000B6D7E">
        <w:rPr>
          <w:i/>
        </w:rPr>
        <w:t>IEEE-SA Standards Board Operations Manual</w:t>
      </w:r>
      <w:r w:rsidR="00E50EE9">
        <w:t xml:space="preserve">) and Copyright (see “Copyright” clause of </w:t>
      </w:r>
      <w:r w:rsidR="00E50EE9" w:rsidRPr="000B6D7E">
        <w:rPr>
          <w:i/>
        </w:rPr>
        <w:t>IEEE-SA Standards Board Bylaws</w:t>
      </w:r>
      <w:r w:rsidR="00DC0DBC">
        <w:rPr>
          <w:rFonts w:ascii="Times New Roman" w:hAnsi="Times New Roman"/>
          <w:szCs w:val="24"/>
        </w:rPr>
        <w:t xml:space="preserve"> </w:t>
      </w:r>
      <w:r w:rsidR="00DC0DBC" w:rsidRPr="003C052A">
        <w:rPr>
          <w:rFonts w:ascii="Times New Roman" w:hAnsi="Times New Roman"/>
          <w:szCs w:val="24"/>
        </w:rPr>
        <w:t xml:space="preserve">and the </w:t>
      </w:r>
      <w:r w:rsidR="00DC0DBC" w:rsidRPr="003C052A">
        <w:rPr>
          <w:rFonts w:ascii="Times New Roman" w:hAnsi="Times New Roman"/>
          <w:i/>
          <w:szCs w:val="24"/>
        </w:rPr>
        <w:t>IEEE-SA Standards Board Operations Manual</w:t>
      </w:r>
      <w:r w:rsidR="00E50EE9">
        <w:t>)</w:t>
      </w:r>
      <w:r w:rsidR="00E50EE9" w:rsidRPr="00267257">
        <w:t>.</w:t>
      </w:r>
    </w:p>
    <w:p w14:paraId="6E07FEB4"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Fulfilling any financial reporting requirements of the IEEE, in the absence of a Treasurer.</w:t>
      </w:r>
    </w:p>
    <w:p w14:paraId="43C3401E"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Participating as needed in meetings of the Sponsor to represent the </w:t>
      </w:r>
      <w:r w:rsidR="00AD031A">
        <w:rPr>
          <w:rFonts w:ascii="Times New Roman" w:hAnsi="Times New Roman"/>
          <w:szCs w:val="24"/>
        </w:rPr>
        <w:t>Working Group</w:t>
      </w:r>
      <w:r w:rsidR="009E613C">
        <w:rPr>
          <w:rFonts w:ascii="Times New Roman" w:hAnsi="Times New Roman"/>
          <w:szCs w:val="24"/>
        </w:rPr>
        <w:t>.</w:t>
      </w:r>
    </w:p>
    <w:p w14:paraId="347F9B23"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Being familiar with training materials available through </w:t>
      </w:r>
      <w:hyperlink r:id="rId18" w:history="1">
        <w:r w:rsidRPr="009E613C">
          <w:rPr>
            <w:rStyle w:val="Hyperlink"/>
            <w:rFonts w:ascii="Times New Roman" w:hAnsi="Times New Roman"/>
            <w:szCs w:val="24"/>
          </w:rPr>
          <w:t>IEEE Standards Development Online</w:t>
        </w:r>
      </w:hyperlink>
      <w:r w:rsidR="009E613C">
        <w:rPr>
          <w:rFonts w:ascii="Times New Roman" w:hAnsi="Times New Roman"/>
          <w:szCs w:val="24"/>
        </w:rPr>
        <w:t>.</w:t>
      </w:r>
    </w:p>
    <w:p w14:paraId="1E6F5832" w14:textId="77777777" w:rsidR="002809E7" w:rsidRPr="000E1C2B" w:rsidRDefault="002809E7" w:rsidP="005C3BB5">
      <w:pPr>
        <w:rPr>
          <w:rFonts w:ascii="Times New Roman" w:hAnsi="Times New Roman"/>
          <w:szCs w:val="24"/>
        </w:rPr>
      </w:pPr>
    </w:p>
    <w:p w14:paraId="30973EC5" w14:textId="77777777" w:rsidR="00ED3855" w:rsidRDefault="00ED3855">
      <w:pPr>
        <w:rPr>
          <w:rFonts w:ascii="Times New Roman" w:hAnsi="Times New Roman"/>
          <w:szCs w:val="24"/>
        </w:rPr>
      </w:pPr>
    </w:p>
    <w:p w14:paraId="354FE5C8" w14:textId="77777777" w:rsidR="00CC14C6" w:rsidRDefault="00CC14C6">
      <w:pPr>
        <w:rPr>
          <w:rFonts w:ascii="Times New Roman" w:hAnsi="Times New Roman"/>
          <w:szCs w:val="24"/>
        </w:rPr>
      </w:pPr>
    </w:p>
    <w:p w14:paraId="552EF7CE" w14:textId="77777777" w:rsidR="00CC14C6" w:rsidRDefault="00CC14C6">
      <w:pPr>
        <w:rPr>
          <w:rFonts w:ascii="Times New Roman" w:hAnsi="Times New Roman"/>
          <w:szCs w:val="24"/>
        </w:rPr>
      </w:pPr>
    </w:p>
    <w:p w14:paraId="05E584FD" w14:textId="77777777" w:rsidR="00ED3855" w:rsidRDefault="002809E7">
      <w:pPr>
        <w:rPr>
          <w:rFonts w:ascii="Times New Roman" w:hAnsi="Times New Roman"/>
          <w:b/>
          <w:szCs w:val="24"/>
        </w:rPr>
      </w:pPr>
      <w:r w:rsidRPr="000E1C2B">
        <w:rPr>
          <w:rFonts w:ascii="Times New Roman" w:hAnsi="Times New Roman"/>
          <w:b/>
          <w:szCs w:val="24"/>
        </w:rPr>
        <w:t xml:space="preserve">3.4.2 </w:t>
      </w:r>
      <w:r w:rsidR="006E3889">
        <w:rPr>
          <w:rFonts w:ascii="Times New Roman" w:hAnsi="Times New Roman"/>
          <w:b/>
          <w:szCs w:val="24"/>
        </w:rPr>
        <w:t>Vice-Chair</w:t>
      </w:r>
      <w:r w:rsidRPr="000E1C2B">
        <w:rPr>
          <w:rFonts w:ascii="Times New Roman" w:hAnsi="Times New Roman"/>
          <w:b/>
          <w:szCs w:val="24"/>
        </w:rPr>
        <w:t xml:space="preserve"> </w:t>
      </w:r>
    </w:p>
    <w:p w14:paraId="512B87A5" w14:textId="77777777" w:rsidR="00ED3855" w:rsidRDefault="00ED3855">
      <w:pPr>
        <w:rPr>
          <w:rFonts w:ascii="Times New Roman" w:hAnsi="Times New Roman"/>
          <w:szCs w:val="24"/>
        </w:rPr>
      </w:pPr>
    </w:p>
    <w:p w14:paraId="4174B02D" w14:textId="77777777" w:rsidR="00ED3855" w:rsidRDefault="002809E7">
      <w:pPr>
        <w:rPr>
          <w:rFonts w:ascii="Times New Roman" w:hAnsi="Times New Roman"/>
          <w:szCs w:val="24"/>
        </w:rPr>
      </w:pPr>
      <w:r w:rsidRPr="000E1C2B">
        <w:rPr>
          <w:rFonts w:ascii="Times New Roman" w:hAnsi="Times New Roman"/>
          <w:szCs w:val="24"/>
        </w:rPr>
        <w:t xml:space="preserve">The responsibilities of the </w:t>
      </w:r>
      <w:r w:rsidR="006E3889">
        <w:rPr>
          <w:rFonts w:ascii="Times New Roman" w:hAnsi="Times New Roman"/>
          <w:szCs w:val="24"/>
        </w:rPr>
        <w:t>Vice-Chair</w:t>
      </w:r>
      <w:r w:rsidRPr="000E1C2B">
        <w:rPr>
          <w:rFonts w:ascii="Times New Roman" w:hAnsi="Times New Roman"/>
          <w:szCs w:val="24"/>
        </w:rPr>
        <w:t xml:space="preserve"> shall include</w:t>
      </w:r>
      <w:r w:rsidR="00D711C8" w:rsidRPr="000E1C2B">
        <w:rPr>
          <w:rFonts w:ascii="Times New Roman" w:hAnsi="Times New Roman"/>
          <w:szCs w:val="24"/>
        </w:rPr>
        <w:t>:</w:t>
      </w:r>
    </w:p>
    <w:p w14:paraId="3497778E" w14:textId="77777777" w:rsidR="00ED3855" w:rsidRDefault="00ED3855">
      <w:pPr>
        <w:rPr>
          <w:rFonts w:ascii="Times New Roman" w:hAnsi="Times New Roman"/>
          <w:szCs w:val="24"/>
        </w:rPr>
      </w:pPr>
    </w:p>
    <w:p w14:paraId="31D247D2" w14:textId="77777777" w:rsidR="00E50F9E" w:rsidRPr="009E613C" w:rsidRDefault="002809E7" w:rsidP="005C3BB5">
      <w:pPr>
        <w:numPr>
          <w:ilvl w:val="0"/>
          <w:numId w:val="70"/>
        </w:numPr>
        <w:spacing w:before="120"/>
      </w:pPr>
      <w:r w:rsidRPr="000E1C2B">
        <w:rPr>
          <w:rFonts w:ascii="Times New Roman" w:hAnsi="Times New Roman"/>
          <w:szCs w:val="24"/>
        </w:rPr>
        <w:t>Carrying out the Chair's duties if the Chair is temporarily unable to do so or chooses to recuse himself or herself (i.e., to give a technical opinion)</w:t>
      </w:r>
      <w:r w:rsidR="00E50F9E" w:rsidRPr="000E1C2B">
        <w:rPr>
          <w:rFonts w:ascii="Times New Roman" w:hAnsi="Times New Roman"/>
          <w:szCs w:val="24"/>
        </w:rPr>
        <w:t xml:space="preserve"> </w:t>
      </w:r>
      <w:r w:rsidR="00E50F9E" w:rsidRPr="009E613C">
        <w:t>or chooses to delegate specific duties.</w:t>
      </w:r>
    </w:p>
    <w:p w14:paraId="6B1A16D5" w14:textId="77777777" w:rsidR="002809E7" w:rsidRPr="009E613C" w:rsidRDefault="00E50F9E" w:rsidP="005C3BB5">
      <w:pPr>
        <w:numPr>
          <w:ilvl w:val="0"/>
          <w:numId w:val="70"/>
        </w:numPr>
        <w:spacing w:before="120"/>
      </w:pPr>
      <w:r w:rsidRPr="009E613C">
        <w:t>Being knowledgeable in IEEE standards processes and parliamentary procedures and assisting the Chair in ensuring that the processes and procedures are followed.</w:t>
      </w:r>
    </w:p>
    <w:p w14:paraId="62EAD786" w14:textId="77777777" w:rsidR="002809E7" w:rsidRPr="000E1C2B" w:rsidRDefault="002809E7" w:rsidP="005C3BB5">
      <w:pPr>
        <w:numPr>
          <w:ilvl w:val="0"/>
          <w:numId w:val="70"/>
        </w:numPr>
        <w:spacing w:before="120"/>
        <w:rPr>
          <w:rFonts w:ascii="Times New Roman" w:hAnsi="Times New Roman"/>
          <w:szCs w:val="24"/>
        </w:rPr>
      </w:pPr>
      <w:r w:rsidRPr="000E1C2B">
        <w:rPr>
          <w:rFonts w:ascii="Times New Roman" w:hAnsi="Times New Roman"/>
          <w:szCs w:val="24"/>
        </w:rPr>
        <w:t xml:space="preserve">Being familiar with training materials available through </w:t>
      </w:r>
      <w:hyperlink r:id="rId19" w:history="1">
        <w:r w:rsidRPr="009E613C">
          <w:rPr>
            <w:rStyle w:val="Hyperlink"/>
            <w:rFonts w:ascii="Times New Roman" w:hAnsi="Times New Roman"/>
            <w:szCs w:val="24"/>
          </w:rPr>
          <w:t>IEEE Standards Development Online</w:t>
        </w:r>
        <w:r w:rsidR="009E613C" w:rsidRPr="009E613C">
          <w:rPr>
            <w:rStyle w:val="Hyperlink"/>
            <w:rFonts w:ascii="Times New Roman" w:hAnsi="Times New Roman"/>
            <w:szCs w:val="24"/>
          </w:rPr>
          <w:t>.</w:t>
        </w:r>
      </w:hyperlink>
    </w:p>
    <w:p w14:paraId="665B0A1E" w14:textId="77777777" w:rsidR="002809E7" w:rsidRPr="000E1C2B" w:rsidRDefault="002809E7" w:rsidP="005C3BB5">
      <w:pPr>
        <w:rPr>
          <w:rFonts w:ascii="Times New Roman" w:hAnsi="Times New Roman"/>
          <w:szCs w:val="24"/>
        </w:rPr>
      </w:pPr>
    </w:p>
    <w:p w14:paraId="4DA003F4" w14:textId="77777777" w:rsidR="00ED3855" w:rsidRDefault="00ED3855">
      <w:pPr>
        <w:rPr>
          <w:rFonts w:ascii="Times New Roman" w:hAnsi="Times New Roman"/>
          <w:szCs w:val="24"/>
        </w:rPr>
      </w:pPr>
    </w:p>
    <w:p w14:paraId="0EC4866E" w14:textId="77777777" w:rsidR="00ED3855" w:rsidRDefault="002809E7">
      <w:pPr>
        <w:rPr>
          <w:rFonts w:ascii="Times New Roman" w:hAnsi="Times New Roman"/>
          <w:b/>
          <w:szCs w:val="24"/>
        </w:rPr>
      </w:pPr>
      <w:r w:rsidRPr="000E1C2B">
        <w:rPr>
          <w:rFonts w:ascii="Times New Roman" w:hAnsi="Times New Roman"/>
          <w:b/>
          <w:szCs w:val="24"/>
        </w:rPr>
        <w:t xml:space="preserve">3.4.3 Secretary </w:t>
      </w:r>
    </w:p>
    <w:p w14:paraId="2465D4D2" w14:textId="77777777" w:rsidR="00ED3855" w:rsidRDefault="00ED3855">
      <w:pPr>
        <w:rPr>
          <w:rFonts w:ascii="Times New Roman" w:hAnsi="Times New Roman"/>
          <w:szCs w:val="24"/>
        </w:rPr>
      </w:pPr>
    </w:p>
    <w:p w14:paraId="6932079E" w14:textId="77777777" w:rsidR="00ED3855" w:rsidRDefault="002809E7">
      <w:pPr>
        <w:rPr>
          <w:rFonts w:ascii="Times New Roman" w:hAnsi="Times New Roman"/>
          <w:szCs w:val="24"/>
        </w:rPr>
      </w:pPr>
      <w:r w:rsidRPr="000E1C2B">
        <w:rPr>
          <w:rFonts w:ascii="Times New Roman" w:hAnsi="Times New Roman"/>
          <w:szCs w:val="24"/>
        </w:rPr>
        <w:t xml:space="preserve">The responsibilities of the Secretary </w:t>
      </w:r>
      <w:r w:rsidR="00084869" w:rsidRPr="000E1C2B">
        <w:rPr>
          <w:rFonts w:ascii="Times New Roman" w:hAnsi="Times New Roman"/>
          <w:szCs w:val="24"/>
        </w:rPr>
        <w:t>include:</w:t>
      </w:r>
    </w:p>
    <w:p w14:paraId="3F5B2784" w14:textId="77777777" w:rsidR="00ED3855" w:rsidRDefault="00ED3855">
      <w:pPr>
        <w:rPr>
          <w:rFonts w:ascii="Times New Roman" w:hAnsi="Times New Roman"/>
          <w:szCs w:val="24"/>
        </w:rPr>
      </w:pPr>
    </w:p>
    <w:p w14:paraId="2707DB1B"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Scheduling meetings in coordination with the Chair and distributing meeting notices</w:t>
      </w:r>
      <w:r w:rsidR="00461FAF">
        <w:rPr>
          <w:rFonts w:ascii="Times New Roman" w:hAnsi="Times New Roman"/>
          <w:szCs w:val="24"/>
        </w:rPr>
        <w:t>.</w:t>
      </w:r>
      <w:r w:rsidRPr="000E1C2B">
        <w:rPr>
          <w:rFonts w:ascii="Times New Roman" w:hAnsi="Times New Roman"/>
          <w:szCs w:val="24"/>
        </w:rPr>
        <w:t xml:space="preserve"> </w:t>
      </w:r>
    </w:p>
    <w:p w14:paraId="736D60B7"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Distributing meeting agenda (as per 6.0). Notification of the potential for action shall be included on any distributed agendas for meetings</w:t>
      </w:r>
      <w:r w:rsidR="00461FAF">
        <w:rPr>
          <w:rFonts w:ascii="Times New Roman" w:hAnsi="Times New Roman"/>
          <w:szCs w:val="24"/>
        </w:rPr>
        <w:t>.</w:t>
      </w:r>
    </w:p>
    <w:p w14:paraId="46243861"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lastRenderedPageBreak/>
        <w:t xml:space="preserve">Recording minutes of each </w:t>
      </w:r>
      <w:r w:rsidRPr="00461FAF">
        <w:rPr>
          <w:rFonts w:ascii="Times New Roman" w:hAnsi="Times New Roman"/>
          <w:szCs w:val="24"/>
        </w:rPr>
        <w:t xml:space="preserve">meeting </w:t>
      </w:r>
      <w:r w:rsidR="00E50F9E" w:rsidRPr="00461FAF">
        <w:t>according to Clause 6.5 and IEEE guidelines</w:t>
      </w:r>
      <w:r w:rsidR="00E819F0" w:rsidRPr="00461FAF">
        <w:t xml:space="preserve"> (see</w:t>
      </w:r>
      <w:r w:rsidR="00E819F0" w:rsidRPr="000E1C2B">
        <w:rPr>
          <w:u w:val="single"/>
        </w:rPr>
        <w:t xml:space="preserve"> </w:t>
      </w:r>
      <w:hyperlink r:id="rId20" w:history="1">
        <w:r w:rsidR="00E819F0" w:rsidRPr="000E1C2B">
          <w:rPr>
            <w:rStyle w:val="Hyperlink"/>
          </w:rPr>
          <w:t>http://standards.ieee.org/develop/policies/stdslaw.pdf</w:t>
        </w:r>
      </w:hyperlink>
      <w:r w:rsidR="00E819F0" w:rsidRPr="000E1C2B">
        <w:rPr>
          <w:u w:val="single"/>
        </w:rPr>
        <w:t>)</w:t>
      </w:r>
      <w:r w:rsidR="00E50F9E" w:rsidRPr="000E1C2B">
        <w:t xml:space="preserve">, </w:t>
      </w:r>
      <w:r w:rsidRPr="000E1C2B">
        <w:rPr>
          <w:rFonts w:ascii="Times New Roman" w:hAnsi="Times New Roman"/>
          <w:szCs w:val="24"/>
        </w:rPr>
        <w:t xml:space="preserve">and publishing them within </w:t>
      </w:r>
      <w:r w:rsidR="00EF1E3F" w:rsidRPr="008D0DB7">
        <w:rPr>
          <w:rFonts w:ascii="Times New Roman" w:hAnsi="Times New Roman"/>
          <w:szCs w:val="24"/>
        </w:rPr>
        <w:t>60</w:t>
      </w:r>
      <w:r w:rsidRPr="000E1C2B">
        <w:rPr>
          <w:rFonts w:ascii="Times New Roman" w:hAnsi="Times New Roman"/>
          <w:szCs w:val="24"/>
        </w:rPr>
        <w:t xml:space="preserve"> calendar days of the end of the meeting</w:t>
      </w:r>
      <w:r w:rsidR="00461FAF">
        <w:rPr>
          <w:rFonts w:ascii="Times New Roman" w:hAnsi="Times New Roman"/>
          <w:szCs w:val="24"/>
        </w:rPr>
        <w:t>.</w:t>
      </w:r>
    </w:p>
    <w:p w14:paraId="7693AA4A"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 xml:space="preserve">Creating and maintaining the </w:t>
      </w:r>
      <w:r w:rsidR="00F333B2" w:rsidRPr="00F333B2">
        <w:rPr>
          <w:rFonts w:ascii="Times New Roman" w:hAnsi="Times New Roman"/>
          <w:szCs w:val="24"/>
        </w:rPr>
        <w:t xml:space="preserve">membership </w:t>
      </w:r>
      <w:r w:rsidRPr="000E1C2B">
        <w:rPr>
          <w:rFonts w:ascii="Times New Roman" w:hAnsi="Times New Roman"/>
          <w:szCs w:val="24"/>
        </w:rPr>
        <w:t>roster</w:t>
      </w:r>
      <w:r w:rsidR="00F333B2" w:rsidRPr="00F333B2">
        <w:rPr>
          <w:rFonts w:ascii="Times New Roman" w:hAnsi="Times New Roman"/>
          <w:szCs w:val="24"/>
        </w:rPr>
        <w:t>, referred to in 4.3,</w:t>
      </w:r>
      <w:r w:rsidRPr="000E1C2B">
        <w:rPr>
          <w:rFonts w:ascii="Times New Roman" w:hAnsi="Times New Roman"/>
          <w:szCs w:val="24"/>
        </w:rPr>
        <w:t xml:space="preserve"> and submitting it to the </w:t>
      </w:r>
      <w:r w:rsidR="00E24DB4">
        <w:rPr>
          <w:rFonts w:ascii="Times New Roman" w:hAnsi="Times New Roman"/>
          <w:szCs w:val="24"/>
        </w:rPr>
        <w:t xml:space="preserve">Sponsor (or SCC) Secretary </w:t>
      </w:r>
      <w:r w:rsidRPr="000E1C2B">
        <w:rPr>
          <w:rFonts w:ascii="Times New Roman" w:hAnsi="Times New Roman"/>
          <w:szCs w:val="24"/>
        </w:rPr>
        <w:t>annually</w:t>
      </w:r>
      <w:r w:rsidR="00461FAF">
        <w:rPr>
          <w:rFonts w:ascii="Times New Roman" w:hAnsi="Times New Roman"/>
          <w:szCs w:val="24"/>
        </w:rPr>
        <w:t>.</w:t>
      </w:r>
    </w:p>
    <w:p w14:paraId="19F8DCE9"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 xml:space="preserve">Being responsible for the management and distribution of </w:t>
      </w:r>
      <w:r w:rsidR="00AD031A">
        <w:rPr>
          <w:rFonts w:ascii="Times New Roman" w:hAnsi="Times New Roman"/>
          <w:szCs w:val="24"/>
        </w:rPr>
        <w:t>Working Group</w:t>
      </w:r>
      <w:r w:rsidRPr="000E1C2B">
        <w:rPr>
          <w:rFonts w:ascii="Times New Roman" w:hAnsi="Times New Roman"/>
          <w:szCs w:val="24"/>
        </w:rPr>
        <w:t xml:space="preserve"> documentation</w:t>
      </w:r>
      <w:r w:rsidR="00461FAF">
        <w:rPr>
          <w:rFonts w:ascii="Times New Roman" w:hAnsi="Times New Roman"/>
          <w:szCs w:val="24"/>
        </w:rPr>
        <w:t>.</w:t>
      </w:r>
    </w:p>
    <w:p w14:paraId="7B3F8C37"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Maintaining lists of unresolved issues, action items, and assignments</w:t>
      </w:r>
      <w:r w:rsidR="00461FAF">
        <w:rPr>
          <w:rFonts w:ascii="Times New Roman" w:hAnsi="Times New Roman"/>
          <w:szCs w:val="24"/>
        </w:rPr>
        <w:t>.</w:t>
      </w:r>
    </w:p>
    <w:p w14:paraId="4FF31550"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Recording attendance of all attendees</w:t>
      </w:r>
      <w:r w:rsidR="00461FAF">
        <w:rPr>
          <w:rFonts w:ascii="Times New Roman" w:hAnsi="Times New Roman"/>
          <w:szCs w:val="24"/>
        </w:rPr>
        <w:t>.</w:t>
      </w:r>
    </w:p>
    <w:p w14:paraId="3B85774D"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Maintaining a current list of the names of the voting members and distributing it to the members upon request</w:t>
      </w:r>
      <w:r w:rsidR="00461FAF">
        <w:rPr>
          <w:rFonts w:ascii="Times New Roman" w:hAnsi="Times New Roman"/>
          <w:szCs w:val="24"/>
        </w:rPr>
        <w:t>.</w:t>
      </w:r>
    </w:p>
    <w:p w14:paraId="0A3EABA1"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Forwarding all changes to the roster of voting members to the Chair</w:t>
      </w:r>
      <w:r w:rsidR="00461FAF">
        <w:rPr>
          <w:rFonts w:ascii="Times New Roman" w:hAnsi="Times New Roman"/>
          <w:szCs w:val="24"/>
        </w:rPr>
        <w:t>.</w:t>
      </w:r>
    </w:p>
    <w:p w14:paraId="214AED1F"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 xml:space="preserve">Being familiar with training materials available through </w:t>
      </w:r>
      <w:hyperlink r:id="rId21" w:history="1">
        <w:r w:rsidRPr="00461FAF">
          <w:rPr>
            <w:rStyle w:val="Hyperlink"/>
            <w:rFonts w:ascii="Times New Roman" w:hAnsi="Times New Roman"/>
            <w:szCs w:val="24"/>
          </w:rPr>
          <w:t>IEEE Standards Development Online</w:t>
        </w:r>
      </w:hyperlink>
      <w:r w:rsidR="00461FAF">
        <w:rPr>
          <w:rFonts w:ascii="Times New Roman" w:hAnsi="Times New Roman"/>
          <w:szCs w:val="24"/>
        </w:rPr>
        <w:t>.</w:t>
      </w:r>
    </w:p>
    <w:p w14:paraId="5277897D" w14:textId="77777777" w:rsidR="006374DE" w:rsidRPr="000E1C2B" w:rsidRDefault="006374DE" w:rsidP="005C3BB5">
      <w:pPr>
        <w:rPr>
          <w:rFonts w:ascii="Times New Roman" w:hAnsi="Times New Roman"/>
          <w:szCs w:val="24"/>
        </w:rPr>
      </w:pPr>
    </w:p>
    <w:p w14:paraId="4EE26856" w14:textId="77777777" w:rsidR="00ED3855" w:rsidRDefault="00ED3855">
      <w:pPr>
        <w:rPr>
          <w:rFonts w:ascii="Times New Roman" w:hAnsi="Times New Roman"/>
          <w:szCs w:val="24"/>
        </w:rPr>
      </w:pPr>
    </w:p>
    <w:p w14:paraId="5EC9829B" w14:textId="77777777" w:rsidR="00ED3855" w:rsidRDefault="002809E7">
      <w:pPr>
        <w:rPr>
          <w:rFonts w:ascii="Times New Roman" w:hAnsi="Times New Roman"/>
          <w:b/>
          <w:szCs w:val="24"/>
        </w:rPr>
      </w:pPr>
      <w:r w:rsidRPr="000E1C2B">
        <w:rPr>
          <w:rFonts w:ascii="Times New Roman" w:hAnsi="Times New Roman"/>
          <w:b/>
          <w:szCs w:val="24"/>
        </w:rPr>
        <w:t xml:space="preserve">3.4.4 Treasurer </w:t>
      </w:r>
    </w:p>
    <w:p w14:paraId="73A46C91" w14:textId="77777777" w:rsidR="00ED3855" w:rsidRDefault="00ED3855">
      <w:pPr>
        <w:rPr>
          <w:rFonts w:ascii="Times New Roman" w:hAnsi="Times New Roman"/>
          <w:szCs w:val="24"/>
        </w:rPr>
      </w:pPr>
    </w:p>
    <w:p w14:paraId="05E5E4F9" w14:textId="77777777" w:rsidR="00BB6408" w:rsidRDefault="00BB6408">
      <w:pPr>
        <w:rPr>
          <w:rFonts w:ascii="Times New Roman" w:hAnsi="Times New Roman"/>
          <w:szCs w:val="24"/>
        </w:rPr>
      </w:pPr>
      <w:r>
        <w:rPr>
          <w:rFonts w:ascii="Times New Roman" w:hAnsi="Times New Roman"/>
          <w:szCs w:val="24"/>
        </w:rPr>
        <w:t>Not applicable</w:t>
      </w:r>
    </w:p>
    <w:p w14:paraId="1F4485BD" w14:textId="77777777" w:rsidR="000537CD" w:rsidRDefault="000537CD" w:rsidP="005C3BB5">
      <w:pPr>
        <w:rPr>
          <w:ins w:id="0" w:author="Author"/>
          <w:rFonts w:ascii="Times New Roman" w:hAnsi="Times New Roman"/>
          <w:szCs w:val="24"/>
        </w:rPr>
      </w:pPr>
    </w:p>
    <w:p w14:paraId="4B3F2B3D" w14:textId="77777777" w:rsidR="000537CD" w:rsidRPr="000537CD" w:rsidRDefault="000537CD" w:rsidP="000537CD">
      <w:pPr>
        <w:rPr>
          <w:ins w:id="1" w:author="Author"/>
          <w:rFonts w:ascii="Times New Roman" w:hAnsi="Times New Roman"/>
          <w:b/>
          <w:color w:val="FF0000"/>
          <w:szCs w:val="24"/>
        </w:rPr>
      </w:pPr>
      <w:ins w:id="2" w:author="Author">
        <w:r w:rsidRPr="000537CD">
          <w:rPr>
            <w:rFonts w:ascii="Times New Roman" w:hAnsi="Times New Roman"/>
            <w:b/>
            <w:color w:val="FF0000"/>
            <w:szCs w:val="24"/>
          </w:rPr>
          <w:t>3.4.</w:t>
        </w:r>
        <w:r>
          <w:rPr>
            <w:rFonts w:ascii="Times New Roman" w:hAnsi="Times New Roman"/>
            <w:b/>
            <w:color w:val="FF0000"/>
            <w:szCs w:val="24"/>
          </w:rPr>
          <w:t>5</w:t>
        </w:r>
        <w:r w:rsidRPr="000537CD">
          <w:rPr>
            <w:rFonts w:ascii="Times New Roman" w:hAnsi="Times New Roman"/>
            <w:b/>
            <w:color w:val="FF0000"/>
            <w:szCs w:val="24"/>
          </w:rPr>
          <w:t xml:space="preserve"> </w:t>
        </w:r>
        <w:r>
          <w:rPr>
            <w:rFonts w:ascii="Times New Roman" w:hAnsi="Times New Roman"/>
            <w:b/>
            <w:color w:val="FF0000"/>
            <w:szCs w:val="24"/>
          </w:rPr>
          <w:t>European Delegate</w:t>
        </w:r>
        <w:r w:rsidRPr="000537CD">
          <w:rPr>
            <w:rFonts w:ascii="Times New Roman" w:hAnsi="Times New Roman"/>
            <w:b/>
            <w:color w:val="FF0000"/>
            <w:szCs w:val="24"/>
          </w:rPr>
          <w:t xml:space="preserve"> </w:t>
        </w:r>
      </w:ins>
    </w:p>
    <w:p w14:paraId="516AAA1C" w14:textId="77777777" w:rsidR="000537CD" w:rsidRPr="000537CD" w:rsidRDefault="000537CD" w:rsidP="000537CD">
      <w:pPr>
        <w:rPr>
          <w:ins w:id="3" w:author="Author"/>
          <w:rFonts w:ascii="Times New Roman" w:hAnsi="Times New Roman"/>
          <w:color w:val="FF0000"/>
          <w:szCs w:val="24"/>
        </w:rPr>
      </w:pPr>
    </w:p>
    <w:p w14:paraId="040CE40B" w14:textId="77777777" w:rsidR="000537CD" w:rsidRDefault="000537CD" w:rsidP="000537CD">
      <w:pPr>
        <w:rPr>
          <w:ins w:id="4" w:author="Author"/>
          <w:rFonts w:ascii="Times New Roman" w:hAnsi="Times New Roman"/>
          <w:color w:val="FF0000"/>
          <w:szCs w:val="24"/>
        </w:rPr>
      </w:pPr>
      <w:ins w:id="5" w:author="Author">
        <w:r w:rsidRPr="000537CD">
          <w:rPr>
            <w:rFonts w:ascii="Times New Roman" w:hAnsi="Times New Roman"/>
            <w:color w:val="FF0000"/>
            <w:szCs w:val="24"/>
          </w:rPr>
          <w:t>The responsibilities of the Secretary include:</w:t>
        </w:r>
      </w:ins>
    </w:p>
    <w:p w14:paraId="7D9534BD" w14:textId="77777777" w:rsidR="000537CD" w:rsidRDefault="000537CD" w:rsidP="000537CD">
      <w:pPr>
        <w:rPr>
          <w:ins w:id="6" w:author="Author"/>
          <w:rFonts w:ascii="Times New Roman" w:hAnsi="Times New Roman"/>
          <w:color w:val="FF0000"/>
          <w:szCs w:val="24"/>
        </w:rPr>
      </w:pPr>
    </w:p>
    <w:p w14:paraId="60152015" w14:textId="77777777" w:rsidR="000537CD" w:rsidRDefault="000537CD" w:rsidP="000537CD">
      <w:pPr>
        <w:pStyle w:val="ListParagraph"/>
        <w:numPr>
          <w:ilvl w:val="0"/>
          <w:numId w:val="76"/>
        </w:numPr>
        <w:rPr>
          <w:ins w:id="7" w:author="Author"/>
          <w:rFonts w:ascii="Times New Roman" w:hAnsi="Times New Roman"/>
          <w:color w:val="FF0000"/>
          <w:szCs w:val="24"/>
        </w:rPr>
      </w:pPr>
      <w:ins w:id="8" w:author="Author">
        <w:r>
          <w:rPr>
            <w:rFonts w:ascii="Times New Roman" w:hAnsi="Times New Roman"/>
            <w:color w:val="FF0000"/>
            <w:szCs w:val="24"/>
          </w:rPr>
          <w:t>Understanding the needs of the European community</w:t>
        </w:r>
      </w:ins>
    </w:p>
    <w:p w14:paraId="257CB559" w14:textId="77777777" w:rsidR="000537CD" w:rsidRDefault="000537CD" w:rsidP="000537CD">
      <w:pPr>
        <w:rPr>
          <w:ins w:id="9" w:author="Author"/>
          <w:rFonts w:ascii="Times New Roman" w:hAnsi="Times New Roman"/>
          <w:color w:val="FF0000"/>
          <w:szCs w:val="24"/>
        </w:rPr>
      </w:pPr>
    </w:p>
    <w:p w14:paraId="3C45EA81" w14:textId="77777777" w:rsidR="000537CD" w:rsidRDefault="000537CD" w:rsidP="000537CD">
      <w:pPr>
        <w:pStyle w:val="ListParagraph"/>
        <w:numPr>
          <w:ilvl w:val="0"/>
          <w:numId w:val="76"/>
        </w:numPr>
        <w:rPr>
          <w:ins w:id="10" w:author="Author"/>
          <w:rFonts w:ascii="Times New Roman" w:hAnsi="Times New Roman"/>
          <w:color w:val="FF0000"/>
          <w:szCs w:val="24"/>
        </w:rPr>
      </w:pPr>
      <w:ins w:id="11" w:author="Author">
        <w:r>
          <w:rPr>
            <w:rFonts w:ascii="Times New Roman" w:hAnsi="Times New Roman"/>
            <w:color w:val="FF0000"/>
            <w:szCs w:val="24"/>
          </w:rPr>
          <w:t>Ensuring that these needs are voiced to the larger group even if individuals who voiced them are not present</w:t>
        </w:r>
      </w:ins>
    </w:p>
    <w:p w14:paraId="6142222A" w14:textId="77777777" w:rsidR="000537CD" w:rsidRPr="000537CD" w:rsidRDefault="000537CD" w:rsidP="000537CD">
      <w:pPr>
        <w:pStyle w:val="ListParagraph"/>
        <w:rPr>
          <w:ins w:id="12" w:author="Author"/>
          <w:rFonts w:ascii="Times New Roman" w:hAnsi="Times New Roman"/>
          <w:color w:val="FF0000"/>
          <w:szCs w:val="24"/>
        </w:rPr>
      </w:pPr>
    </w:p>
    <w:p w14:paraId="41259427" w14:textId="77777777" w:rsidR="000537CD" w:rsidRPr="000537CD" w:rsidRDefault="000537CD" w:rsidP="000537CD">
      <w:pPr>
        <w:pStyle w:val="ListParagraph"/>
        <w:numPr>
          <w:ilvl w:val="0"/>
          <w:numId w:val="76"/>
        </w:numPr>
        <w:rPr>
          <w:ins w:id="13" w:author="Author"/>
          <w:rFonts w:ascii="Times New Roman" w:hAnsi="Times New Roman"/>
          <w:color w:val="FF0000"/>
          <w:szCs w:val="24"/>
        </w:rPr>
      </w:pPr>
      <w:ins w:id="14" w:author="Author">
        <w:r>
          <w:rPr>
            <w:rFonts w:ascii="Times New Roman" w:hAnsi="Times New Roman"/>
            <w:color w:val="FF0000"/>
            <w:szCs w:val="24"/>
          </w:rPr>
          <w:t>Generally representing the European community in communications with the larger group</w:t>
        </w:r>
      </w:ins>
    </w:p>
    <w:p w14:paraId="2F9A3DBC" w14:textId="77777777" w:rsidR="000537CD" w:rsidRPr="000E1C2B" w:rsidRDefault="000537CD" w:rsidP="005C3BB5">
      <w:pPr>
        <w:rPr>
          <w:rFonts w:ascii="Times New Roman" w:hAnsi="Times New Roman"/>
          <w:szCs w:val="24"/>
        </w:rPr>
      </w:pPr>
    </w:p>
    <w:p w14:paraId="3B48E1E5" w14:textId="77777777" w:rsidR="00ED3855" w:rsidRDefault="00ED3855">
      <w:pPr>
        <w:rPr>
          <w:rFonts w:ascii="Times New Roman" w:hAnsi="Times New Roman"/>
          <w:szCs w:val="24"/>
        </w:rPr>
      </w:pPr>
    </w:p>
    <w:p w14:paraId="760EEBC6" w14:textId="77777777" w:rsidR="00ED3855" w:rsidRDefault="002809E7">
      <w:pPr>
        <w:rPr>
          <w:rFonts w:ascii="Times New Roman" w:hAnsi="Times New Roman"/>
          <w:b/>
          <w:szCs w:val="24"/>
        </w:rPr>
      </w:pPr>
      <w:r w:rsidRPr="000E1C2B">
        <w:rPr>
          <w:rFonts w:ascii="Times New Roman" w:hAnsi="Times New Roman"/>
          <w:b/>
          <w:szCs w:val="24"/>
        </w:rPr>
        <w:t xml:space="preserve">4.0 </w:t>
      </w:r>
      <w:r w:rsidR="00AD031A">
        <w:rPr>
          <w:rFonts w:ascii="Times New Roman" w:hAnsi="Times New Roman"/>
          <w:b/>
          <w:szCs w:val="24"/>
        </w:rPr>
        <w:t>Working Group</w:t>
      </w:r>
      <w:r w:rsidR="00461FAF">
        <w:rPr>
          <w:rFonts w:ascii="Times New Roman" w:hAnsi="Times New Roman"/>
          <w:b/>
          <w:szCs w:val="24"/>
        </w:rPr>
        <w:t xml:space="preserve"> M</w:t>
      </w:r>
      <w:r w:rsidRPr="000E1C2B">
        <w:rPr>
          <w:rFonts w:ascii="Times New Roman" w:hAnsi="Times New Roman"/>
          <w:b/>
          <w:szCs w:val="24"/>
        </w:rPr>
        <w:t>embership</w:t>
      </w:r>
    </w:p>
    <w:p w14:paraId="3578061D" w14:textId="77777777" w:rsidR="00256A18" w:rsidRDefault="00256A18" w:rsidP="00256A18">
      <w:pPr>
        <w:rPr>
          <w:b/>
          <w:color w:val="FF0000"/>
        </w:rPr>
      </w:pPr>
    </w:p>
    <w:p w14:paraId="124505AF" w14:textId="77777777" w:rsidR="00256A18" w:rsidRDefault="00256A18" w:rsidP="00256A18">
      <w:r w:rsidRPr="006E188A">
        <w:rPr>
          <w:szCs w:val="24"/>
        </w:rPr>
        <w:t xml:space="preserve">Persons involved in the standards development process are referred to as participants (see </w:t>
      </w:r>
      <w:r w:rsidRPr="000B6D7E">
        <w:rPr>
          <w:i/>
          <w:szCs w:val="24"/>
        </w:rPr>
        <w:t>IEEE-SA Standards Board Bylaws</w:t>
      </w:r>
      <w:r w:rsidRPr="006E188A">
        <w:rPr>
          <w:szCs w:val="24"/>
        </w:rPr>
        <w:t xml:space="preserve"> </w:t>
      </w:r>
      <w:r>
        <w:t>clause on “</w:t>
      </w:r>
      <w:r w:rsidRPr="006E188A">
        <w:rPr>
          <w:szCs w:val="24"/>
        </w:rPr>
        <w:t>Participation in IEEE standards development</w:t>
      </w:r>
      <w:r>
        <w:t>”</w:t>
      </w:r>
      <w:r w:rsidRPr="006E188A">
        <w:rPr>
          <w:szCs w:val="24"/>
        </w:rPr>
        <w:t>).</w:t>
      </w:r>
    </w:p>
    <w:p w14:paraId="7CF7B5BB" w14:textId="77777777" w:rsidR="00256A18" w:rsidRPr="006E188A" w:rsidRDefault="00256A18" w:rsidP="00256A18">
      <w:pPr>
        <w:rPr>
          <w:szCs w:val="24"/>
        </w:rPr>
      </w:pPr>
    </w:p>
    <w:p w14:paraId="4603B8C0" w14:textId="77777777" w:rsidR="00256A18" w:rsidRPr="006E188A" w:rsidRDefault="00256A18" w:rsidP="00256A18">
      <w:pPr>
        <w:rPr>
          <w:szCs w:val="24"/>
        </w:rPr>
      </w:pPr>
      <w:r w:rsidRPr="006E188A">
        <w:rPr>
          <w:szCs w:val="24"/>
        </w:rPr>
        <w:t xml:space="preserve">A member is a participant that has satisfied the requirements for membership, as defined in </w:t>
      </w:r>
      <w:r>
        <w:t>this clause and its subclauses</w:t>
      </w:r>
      <w:r w:rsidRPr="006E188A">
        <w:rPr>
          <w:szCs w:val="24"/>
        </w:rPr>
        <w:t>.</w:t>
      </w:r>
    </w:p>
    <w:p w14:paraId="17D3744C" w14:textId="77777777" w:rsidR="00256A18" w:rsidRDefault="00256A18" w:rsidP="00256A18"/>
    <w:p w14:paraId="26213338" w14:textId="77777777" w:rsidR="00256A18" w:rsidRPr="006E188A" w:rsidRDefault="00256A18" w:rsidP="00256A18">
      <w:pPr>
        <w:rPr>
          <w:szCs w:val="24"/>
        </w:rPr>
      </w:pPr>
      <w:r w:rsidRPr="006E188A">
        <w:rPr>
          <w:szCs w:val="24"/>
        </w:rPr>
        <w:t xml:space="preserve">A voting member is a member that has satisfied the requirements for voting membership, as defined in </w:t>
      </w:r>
      <w:r>
        <w:t>this clause and its subclauses</w:t>
      </w:r>
      <w:r w:rsidRPr="006E188A">
        <w:rPr>
          <w:szCs w:val="24"/>
        </w:rPr>
        <w:t>.</w:t>
      </w:r>
    </w:p>
    <w:p w14:paraId="62B6BA3E" w14:textId="77777777" w:rsidR="00256A18" w:rsidRDefault="00256A18" w:rsidP="00256A18"/>
    <w:p w14:paraId="1713C0A1" w14:textId="7FF41456" w:rsidR="00256A18" w:rsidRPr="006E188A" w:rsidRDefault="00256A18" w:rsidP="00256A18">
      <w:pPr>
        <w:rPr>
          <w:szCs w:val="24"/>
        </w:rPr>
      </w:pPr>
      <w:r w:rsidRPr="006E188A">
        <w:rPr>
          <w:szCs w:val="24"/>
        </w:rPr>
        <w:t xml:space="preserve">All participants who are neither voting members </w:t>
      </w:r>
      <w:r w:rsidR="000946FF">
        <w:rPr>
          <w:szCs w:val="24"/>
        </w:rPr>
        <w:t>n</w:t>
      </w:r>
      <w:r w:rsidRPr="006E188A">
        <w:rPr>
          <w:szCs w:val="24"/>
        </w:rPr>
        <w:t>or non-voting members are classified as non-members</w:t>
      </w:r>
      <w:r>
        <w:t>.</w:t>
      </w:r>
    </w:p>
    <w:p w14:paraId="6BD1ADBD" w14:textId="77777777" w:rsidR="00ED3855" w:rsidRDefault="00ED3855">
      <w:pPr>
        <w:rPr>
          <w:rFonts w:ascii="Times New Roman" w:hAnsi="Times New Roman"/>
          <w:szCs w:val="24"/>
        </w:rPr>
      </w:pPr>
    </w:p>
    <w:p w14:paraId="66030FEA" w14:textId="77777777" w:rsidR="00ED3855" w:rsidRDefault="00ED3855">
      <w:pPr>
        <w:rPr>
          <w:rFonts w:ascii="Times New Roman" w:hAnsi="Times New Roman"/>
          <w:szCs w:val="24"/>
        </w:rPr>
      </w:pPr>
    </w:p>
    <w:p w14:paraId="1E865F59" w14:textId="77777777" w:rsidR="00ED3855" w:rsidRDefault="002809E7">
      <w:pPr>
        <w:rPr>
          <w:rFonts w:ascii="Times New Roman" w:hAnsi="Times New Roman"/>
          <w:b/>
          <w:szCs w:val="24"/>
        </w:rPr>
      </w:pPr>
      <w:r w:rsidRPr="000E1C2B">
        <w:rPr>
          <w:rFonts w:ascii="Times New Roman" w:hAnsi="Times New Roman"/>
          <w:b/>
          <w:szCs w:val="24"/>
        </w:rPr>
        <w:t>4.1 Overview</w:t>
      </w:r>
    </w:p>
    <w:p w14:paraId="24049CEB" w14:textId="77777777" w:rsidR="00ED3855" w:rsidRDefault="00ED3855">
      <w:pPr>
        <w:rPr>
          <w:rFonts w:ascii="Times New Roman" w:hAnsi="Times New Roman"/>
          <w:szCs w:val="24"/>
        </w:rPr>
      </w:pPr>
    </w:p>
    <w:p w14:paraId="1FFA0F3D" w14:textId="77777777" w:rsidR="00ED3855" w:rsidRDefault="00AD031A">
      <w:pPr>
        <w:rPr>
          <w:rFonts w:ascii="Times New Roman" w:hAnsi="Times New Roman"/>
          <w:szCs w:val="24"/>
        </w:rPr>
      </w:pPr>
      <w:r>
        <w:rPr>
          <w:rFonts w:ascii="Times New Roman" w:hAnsi="Times New Roman"/>
          <w:szCs w:val="24"/>
        </w:rPr>
        <w:t>Working Group</w:t>
      </w:r>
      <w:r w:rsidR="002809E7" w:rsidRPr="000E1C2B">
        <w:rPr>
          <w:rFonts w:ascii="Times New Roman" w:hAnsi="Times New Roman"/>
          <w:szCs w:val="24"/>
        </w:rPr>
        <w:t xml:space="preserve"> membership is by individual. Those attending meetings shall pay any required meeting fees if established. Participants seeking </w:t>
      </w:r>
      <w:r>
        <w:rPr>
          <w:rFonts w:ascii="Times New Roman" w:hAnsi="Times New Roman"/>
          <w:szCs w:val="24"/>
        </w:rPr>
        <w:t>Working Group</w:t>
      </w:r>
      <w:r w:rsidR="002809E7" w:rsidRPr="000E1C2B">
        <w:rPr>
          <w:rFonts w:ascii="Times New Roman" w:hAnsi="Times New Roman"/>
          <w:szCs w:val="24"/>
        </w:rPr>
        <w:t xml:space="preserve"> </w:t>
      </w:r>
      <w:r w:rsidR="00212F37">
        <w:rPr>
          <w:rFonts w:ascii="Times New Roman" w:hAnsi="Times New Roman"/>
          <w:szCs w:val="24"/>
        </w:rPr>
        <w:t xml:space="preserve">voting </w:t>
      </w:r>
      <w:r w:rsidR="002809E7" w:rsidRPr="000E1C2B">
        <w:rPr>
          <w:rFonts w:ascii="Times New Roman" w:hAnsi="Times New Roman"/>
          <w:szCs w:val="24"/>
        </w:rPr>
        <w:t>membership are responsible for fulfilling the requirements to gain and maintain membership</w:t>
      </w:r>
      <w:r w:rsidR="00671BD6" w:rsidRPr="000E1C2B">
        <w:rPr>
          <w:rFonts w:ascii="Times New Roman" w:hAnsi="Times New Roman"/>
          <w:szCs w:val="24"/>
        </w:rPr>
        <w:t xml:space="preserve">. </w:t>
      </w:r>
    </w:p>
    <w:p w14:paraId="57276D07" w14:textId="77777777" w:rsidR="00ED3855" w:rsidRDefault="00ED3855">
      <w:pPr>
        <w:rPr>
          <w:rFonts w:ascii="Times New Roman" w:hAnsi="Times New Roman"/>
          <w:szCs w:val="24"/>
        </w:rPr>
      </w:pPr>
    </w:p>
    <w:p w14:paraId="1E8E8587" w14:textId="77777777" w:rsidR="00ED3855" w:rsidRDefault="00ED3855">
      <w:pPr>
        <w:rPr>
          <w:rFonts w:ascii="Times New Roman" w:hAnsi="Times New Roman"/>
          <w:szCs w:val="24"/>
        </w:rPr>
      </w:pPr>
    </w:p>
    <w:p w14:paraId="5CA559AB" w14:textId="77777777" w:rsidR="00ED3855" w:rsidRDefault="002809E7">
      <w:pPr>
        <w:rPr>
          <w:rFonts w:ascii="Times New Roman" w:hAnsi="Times New Roman"/>
          <w:b/>
          <w:szCs w:val="24"/>
        </w:rPr>
      </w:pPr>
      <w:r w:rsidRPr="000E1C2B">
        <w:rPr>
          <w:rFonts w:ascii="Times New Roman" w:hAnsi="Times New Roman"/>
          <w:b/>
          <w:szCs w:val="24"/>
        </w:rPr>
        <w:t xml:space="preserve">4.1.1 </w:t>
      </w:r>
      <w:r w:rsidR="00AD031A">
        <w:rPr>
          <w:rFonts w:ascii="Times New Roman" w:hAnsi="Times New Roman"/>
          <w:b/>
          <w:szCs w:val="24"/>
        </w:rPr>
        <w:t>Working Group</w:t>
      </w:r>
      <w:r w:rsidR="00C53B49">
        <w:rPr>
          <w:rFonts w:ascii="Times New Roman" w:hAnsi="Times New Roman"/>
          <w:b/>
          <w:szCs w:val="24"/>
        </w:rPr>
        <w:t xml:space="preserve"> Membership S</w:t>
      </w:r>
      <w:r w:rsidRPr="000E1C2B">
        <w:rPr>
          <w:rFonts w:ascii="Times New Roman" w:hAnsi="Times New Roman"/>
          <w:b/>
          <w:szCs w:val="24"/>
        </w:rPr>
        <w:t>tatus</w:t>
      </w:r>
    </w:p>
    <w:p w14:paraId="4E6DD5DA" w14:textId="77777777" w:rsidR="00ED3855" w:rsidRDefault="00ED3855">
      <w:pPr>
        <w:rPr>
          <w:rFonts w:ascii="Times New Roman" w:hAnsi="Times New Roman"/>
          <w:szCs w:val="24"/>
        </w:rPr>
      </w:pPr>
    </w:p>
    <w:p w14:paraId="7431490E" w14:textId="65F3F8F0" w:rsidR="00ED3855" w:rsidRDefault="00212F37">
      <w:pPr>
        <w:rPr>
          <w:rFonts w:ascii="Times New Roman" w:hAnsi="Times New Roman"/>
          <w:szCs w:val="24"/>
        </w:rPr>
      </w:pPr>
      <w:r>
        <w:rPr>
          <w:rFonts w:ascii="Times New Roman" w:hAnsi="Times New Roman"/>
          <w:szCs w:val="24"/>
        </w:rPr>
        <w:t>Voting m</w:t>
      </w:r>
      <w:r w:rsidR="002809E7" w:rsidRPr="000E1C2B">
        <w:rPr>
          <w:rFonts w:ascii="Times New Roman" w:hAnsi="Times New Roman"/>
          <w:szCs w:val="24"/>
        </w:rPr>
        <w:t xml:space="preserve">embership shall be granted automatically to those participants attending the meeting of a newly chartered </w:t>
      </w:r>
      <w:r w:rsidR="00AD031A">
        <w:rPr>
          <w:rFonts w:ascii="Times New Roman" w:hAnsi="Times New Roman"/>
          <w:szCs w:val="24"/>
        </w:rPr>
        <w:t>Working Group</w:t>
      </w:r>
      <w:r w:rsidR="002809E7" w:rsidRPr="000E1C2B">
        <w:rPr>
          <w:rFonts w:ascii="Times New Roman" w:hAnsi="Times New Roman"/>
          <w:szCs w:val="24"/>
        </w:rPr>
        <w:t xml:space="preserve"> upon their request. Thereafter, </w:t>
      </w:r>
      <w:r>
        <w:rPr>
          <w:rFonts w:ascii="Times New Roman" w:hAnsi="Times New Roman"/>
          <w:szCs w:val="24"/>
        </w:rPr>
        <w:t xml:space="preserve">voting </w:t>
      </w:r>
      <w:r w:rsidR="002809E7" w:rsidRPr="000E1C2B">
        <w:rPr>
          <w:rFonts w:ascii="Times New Roman" w:hAnsi="Times New Roman"/>
          <w:szCs w:val="24"/>
        </w:rPr>
        <w:t xml:space="preserve">membership shall be granted after the </w:t>
      </w:r>
      <w:del w:id="15" w:author="Author">
        <w:r w:rsidR="002809E7" w:rsidRPr="000E1C2B" w:rsidDel="000537CD">
          <w:rPr>
            <w:rFonts w:ascii="Times New Roman" w:hAnsi="Times New Roman"/>
            <w:szCs w:val="24"/>
          </w:rPr>
          <w:delText xml:space="preserve">participant attends </w:delText>
        </w:r>
      </w:del>
      <w:ins w:id="16" w:author="Author">
        <w:r w:rsidR="000537CD">
          <w:rPr>
            <w:rFonts w:ascii="Times New Roman" w:hAnsi="Times New Roman"/>
            <w:szCs w:val="24"/>
          </w:rPr>
          <w:t xml:space="preserve">individual participates in </w:t>
        </w:r>
      </w:ins>
      <w:r w:rsidR="002809E7" w:rsidRPr="000E1C2B">
        <w:rPr>
          <w:rFonts w:ascii="Times New Roman" w:hAnsi="Times New Roman"/>
          <w:szCs w:val="24"/>
        </w:rPr>
        <w:t xml:space="preserve">two consecutive </w:t>
      </w:r>
      <w:del w:id="17" w:author="Author">
        <w:r w:rsidR="002809E7" w:rsidRPr="000E1C2B" w:rsidDel="000537CD">
          <w:rPr>
            <w:rFonts w:ascii="Times New Roman" w:hAnsi="Times New Roman"/>
            <w:szCs w:val="24"/>
          </w:rPr>
          <w:delText xml:space="preserve">meetings </w:delText>
        </w:r>
      </w:del>
      <w:ins w:id="18" w:author="Author">
        <w:r w:rsidR="000537CD">
          <w:rPr>
            <w:rFonts w:ascii="Times New Roman" w:hAnsi="Times New Roman"/>
            <w:szCs w:val="24"/>
          </w:rPr>
          <w:t xml:space="preserve">events </w:t>
        </w:r>
      </w:ins>
      <w:r w:rsidR="002809E7" w:rsidRPr="000E1C2B">
        <w:rPr>
          <w:rFonts w:ascii="Times New Roman" w:hAnsi="Times New Roman"/>
          <w:szCs w:val="24"/>
        </w:rPr>
        <w:t xml:space="preserve">of an existing </w:t>
      </w:r>
      <w:r w:rsidR="00AD031A">
        <w:rPr>
          <w:rFonts w:ascii="Times New Roman" w:hAnsi="Times New Roman"/>
          <w:szCs w:val="24"/>
        </w:rPr>
        <w:t>Working Group</w:t>
      </w:r>
      <w:r w:rsidR="002809E7" w:rsidRPr="000E1C2B">
        <w:rPr>
          <w:rFonts w:ascii="Times New Roman" w:hAnsi="Times New Roman"/>
          <w:szCs w:val="24"/>
        </w:rPr>
        <w:t xml:space="preserve">, and also requests </w:t>
      </w:r>
      <w:r>
        <w:rPr>
          <w:rFonts w:ascii="Times New Roman" w:hAnsi="Times New Roman"/>
          <w:szCs w:val="24"/>
        </w:rPr>
        <w:t xml:space="preserve">voting </w:t>
      </w:r>
      <w:r w:rsidR="002809E7" w:rsidRPr="000E1C2B">
        <w:rPr>
          <w:rFonts w:ascii="Times New Roman" w:hAnsi="Times New Roman"/>
          <w:szCs w:val="24"/>
        </w:rPr>
        <w:t>membership status.</w:t>
      </w:r>
      <w:ins w:id="19" w:author="Author">
        <w:r w:rsidR="000537CD">
          <w:rPr>
            <w:rFonts w:ascii="Times New Roman" w:hAnsi="Times New Roman"/>
            <w:szCs w:val="24"/>
          </w:rPr>
          <w:t xml:space="preserve"> An event is defined as a Working Group meeting and its associated vote. An individual may therefore either attend two consecutive meetings, participate in two consecutive votes, or a combination of one meeting and one vote</w:t>
        </w:r>
        <w:r w:rsidR="007A3F4E">
          <w:rPr>
            <w:rFonts w:ascii="Times New Roman" w:hAnsi="Times New Roman"/>
            <w:szCs w:val="24"/>
          </w:rPr>
          <w:t xml:space="preserve"> to satisfy the participation requirement.</w:t>
        </w:r>
      </w:ins>
    </w:p>
    <w:p w14:paraId="21CCA57C" w14:textId="77777777" w:rsidR="00ED3855" w:rsidRDefault="00ED3855">
      <w:pPr>
        <w:rPr>
          <w:rFonts w:ascii="Times New Roman" w:hAnsi="Times New Roman"/>
          <w:szCs w:val="24"/>
        </w:rPr>
      </w:pPr>
    </w:p>
    <w:p w14:paraId="42F54237" w14:textId="1295900B" w:rsidR="00ED3855" w:rsidRDefault="002809E7">
      <w:pPr>
        <w:rPr>
          <w:rFonts w:ascii="Times New Roman" w:hAnsi="Times New Roman"/>
          <w:szCs w:val="24"/>
        </w:rPr>
      </w:pPr>
      <w:r w:rsidRPr="000E1C2B">
        <w:rPr>
          <w:rFonts w:ascii="Times New Roman" w:hAnsi="Times New Roman"/>
          <w:szCs w:val="24"/>
        </w:rPr>
        <w:t xml:space="preserve">Each </w:t>
      </w:r>
      <w:r w:rsidR="00212F37">
        <w:rPr>
          <w:rFonts w:ascii="Times New Roman" w:hAnsi="Times New Roman"/>
          <w:szCs w:val="24"/>
        </w:rPr>
        <w:t xml:space="preserve">voting </w:t>
      </w:r>
      <w:r w:rsidRPr="000E1C2B">
        <w:rPr>
          <w:rFonts w:ascii="Times New Roman" w:hAnsi="Times New Roman"/>
          <w:szCs w:val="24"/>
        </w:rPr>
        <w:t xml:space="preserve">member is expected to </w:t>
      </w:r>
      <w:del w:id="20" w:author="Author">
        <w:r w:rsidRPr="000E1C2B" w:rsidDel="007A3F4E">
          <w:rPr>
            <w:rFonts w:ascii="Times New Roman" w:hAnsi="Times New Roman"/>
            <w:szCs w:val="24"/>
          </w:rPr>
          <w:delText xml:space="preserve">attend meetings </w:delText>
        </w:r>
      </w:del>
      <w:ins w:id="21" w:author="Author">
        <w:r w:rsidR="007A3F4E">
          <w:rPr>
            <w:rFonts w:ascii="Times New Roman" w:hAnsi="Times New Roman"/>
            <w:szCs w:val="24"/>
          </w:rPr>
          <w:t xml:space="preserve">participate in events </w:t>
        </w:r>
      </w:ins>
      <w:r w:rsidRPr="000E1C2B">
        <w:rPr>
          <w:rFonts w:ascii="Times New Roman" w:hAnsi="Times New Roman"/>
          <w:szCs w:val="24"/>
        </w:rPr>
        <w:t xml:space="preserve">as required by these procedures. The Secretary records attendance at meetings. </w:t>
      </w:r>
      <w:r w:rsidR="00D2219F">
        <w:rPr>
          <w:rFonts w:ascii="Times New Roman" w:hAnsi="Times New Roman"/>
          <w:szCs w:val="24"/>
        </w:rPr>
        <w:t xml:space="preserve">A participant shall be considered attending the meeting </w:t>
      </w:r>
      <w:r w:rsidRPr="000E1C2B">
        <w:rPr>
          <w:rFonts w:ascii="Times New Roman" w:hAnsi="Times New Roman"/>
          <w:szCs w:val="24"/>
        </w:rPr>
        <w:t>who attend</w:t>
      </w:r>
      <w:r w:rsidR="00D2219F">
        <w:rPr>
          <w:rFonts w:ascii="Times New Roman" w:hAnsi="Times New Roman"/>
          <w:szCs w:val="24"/>
        </w:rPr>
        <w:t>s</w:t>
      </w:r>
      <w:r w:rsidRPr="000E1C2B">
        <w:rPr>
          <w:rFonts w:ascii="Times New Roman" w:hAnsi="Times New Roman"/>
          <w:szCs w:val="24"/>
        </w:rPr>
        <w:t xml:space="preserve"> at least 50% of a meeting’s duration. Attendance at a meeting via teleconferencing and/or electronic means, e.g., Internet conferencing, shall count towards the attendance requirements.</w:t>
      </w:r>
    </w:p>
    <w:p w14:paraId="55FA0C59" w14:textId="77777777" w:rsidR="00ED3855" w:rsidRDefault="00ED3855">
      <w:pPr>
        <w:rPr>
          <w:rFonts w:ascii="Times New Roman" w:hAnsi="Times New Roman"/>
          <w:szCs w:val="24"/>
        </w:rPr>
      </w:pPr>
    </w:p>
    <w:p w14:paraId="74B8A066" w14:textId="77777777" w:rsidR="00ED3855" w:rsidRDefault="00F20DAE">
      <w:pPr>
        <w:rPr>
          <w:rFonts w:ascii="Times New Roman" w:hAnsi="Times New Roman"/>
          <w:szCs w:val="24"/>
        </w:rPr>
      </w:pPr>
      <w:r w:rsidRPr="00C53B49">
        <w:rPr>
          <w:rFonts w:ascii="Times New Roman" w:hAnsi="Times New Roman"/>
          <w:szCs w:val="24"/>
        </w:rPr>
        <w:t>Voting member status</w:t>
      </w:r>
      <w:r w:rsidRPr="000E1C2B">
        <w:rPr>
          <w:rFonts w:ascii="Times New Roman" w:hAnsi="Times New Roman"/>
          <w:szCs w:val="24"/>
        </w:rPr>
        <w:t xml:space="preserve"> </w:t>
      </w:r>
      <w:r w:rsidR="002809E7" w:rsidRPr="000E1C2B">
        <w:rPr>
          <w:rFonts w:ascii="Times New Roman" w:hAnsi="Times New Roman"/>
          <w:szCs w:val="24"/>
        </w:rPr>
        <w:t xml:space="preserve">is maintained through consistent participation at meetings and through </w:t>
      </w:r>
      <w:r w:rsidR="00AD031A">
        <w:rPr>
          <w:rFonts w:ascii="Times New Roman" w:hAnsi="Times New Roman"/>
          <w:szCs w:val="24"/>
        </w:rPr>
        <w:t>Working Group</w:t>
      </w:r>
      <w:r w:rsidR="002809E7" w:rsidRPr="000E1C2B">
        <w:rPr>
          <w:rFonts w:ascii="Times New Roman" w:hAnsi="Times New Roman"/>
          <w:szCs w:val="24"/>
        </w:rPr>
        <w:t xml:space="preserve"> votes. If a </w:t>
      </w:r>
      <w:r w:rsidR="00AD031A">
        <w:rPr>
          <w:rFonts w:ascii="Times New Roman" w:hAnsi="Times New Roman"/>
          <w:szCs w:val="24"/>
        </w:rPr>
        <w:t>Working Group</w:t>
      </w:r>
      <w:r w:rsidR="002809E7" w:rsidRPr="000E1C2B">
        <w:rPr>
          <w:rFonts w:ascii="Times New Roman" w:hAnsi="Times New Roman"/>
          <w:szCs w:val="24"/>
        </w:rPr>
        <w:t xml:space="preserve"> member misses two consecutive meetings, or two consecutive </w:t>
      </w:r>
      <w:r w:rsidR="00AD031A">
        <w:rPr>
          <w:rFonts w:ascii="Times New Roman" w:hAnsi="Times New Roman"/>
          <w:szCs w:val="24"/>
        </w:rPr>
        <w:t>Working Group</w:t>
      </w:r>
      <w:r w:rsidR="002809E7" w:rsidRPr="000E1C2B">
        <w:rPr>
          <w:rFonts w:ascii="Times New Roman" w:hAnsi="Times New Roman"/>
          <w:szCs w:val="24"/>
        </w:rPr>
        <w:t xml:space="preserve"> letter ballots, his or her </w:t>
      </w:r>
      <w:r w:rsidR="00D2219F">
        <w:rPr>
          <w:rFonts w:ascii="Times New Roman" w:hAnsi="Times New Roman"/>
          <w:szCs w:val="24"/>
        </w:rPr>
        <w:t>voting privileges</w:t>
      </w:r>
      <w:r w:rsidRPr="000E1C2B">
        <w:rPr>
          <w:rFonts w:ascii="Times New Roman" w:hAnsi="Times New Roman"/>
          <w:szCs w:val="24"/>
        </w:rPr>
        <w:t xml:space="preserve"> </w:t>
      </w:r>
      <w:r w:rsidR="002809E7" w:rsidRPr="000E1C2B">
        <w:rPr>
          <w:rFonts w:ascii="Times New Roman" w:hAnsi="Times New Roman"/>
          <w:szCs w:val="24"/>
        </w:rPr>
        <w:t xml:space="preserve">may be revoked. The Chair shall notify, in writing, a </w:t>
      </w:r>
      <w:r w:rsidR="00212F37">
        <w:rPr>
          <w:rFonts w:ascii="Times New Roman" w:hAnsi="Times New Roman"/>
          <w:szCs w:val="24"/>
        </w:rPr>
        <w:t xml:space="preserve">voting </w:t>
      </w:r>
      <w:r w:rsidR="002809E7" w:rsidRPr="000E1C2B">
        <w:rPr>
          <w:rFonts w:ascii="Times New Roman" w:hAnsi="Times New Roman"/>
          <w:szCs w:val="24"/>
        </w:rPr>
        <w:t xml:space="preserve">member who fails to attend two consecutive meetings and who has therefore lost his or her </w:t>
      </w:r>
      <w:r w:rsidR="00D2219F">
        <w:rPr>
          <w:rFonts w:ascii="Times New Roman" w:hAnsi="Times New Roman"/>
          <w:szCs w:val="24"/>
        </w:rPr>
        <w:t>voting privileges</w:t>
      </w:r>
      <w:r w:rsidR="002809E7" w:rsidRPr="000E1C2B">
        <w:rPr>
          <w:rFonts w:ascii="Times New Roman" w:hAnsi="Times New Roman"/>
          <w:szCs w:val="24"/>
        </w:rPr>
        <w:t>.</w:t>
      </w:r>
    </w:p>
    <w:p w14:paraId="69EE62BC" w14:textId="77777777" w:rsidR="00ED3855" w:rsidRDefault="00ED3855">
      <w:pPr>
        <w:rPr>
          <w:rFonts w:ascii="Times New Roman" w:hAnsi="Times New Roman"/>
          <w:szCs w:val="24"/>
        </w:rPr>
      </w:pPr>
    </w:p>
    <w:p w14:paraId="794EC5E6" w14:textId="2819C374" w:rsidR="00ED3855" w:rsidRDefault="00E4520C">
      <w:pPr>
        <w:rPr>
          <w:ins w:id="22" w:author="Author"/>
          <w:rFonts w:ascii="Times New Roman" w:hAnsi="Times New Roman"/>
          <w:szCs w:val="24"/>
        </w:rPr>
      </w:pPr>
      <w:r w:rsidRPr="00E4520C">
        <w:rPr>
          <w:rFonts w:ascii="Times New Roman" w:hAnsi="Times New Roman"/>
          <w:szCs w:val="24"/>
        </w:rPr>
        <w:t xml:space="preserve">A person who has lost his or her </w:t>
      </w:r>
      <w:r w:rsidR="00D2219F">
        <w:rPr>
          <w:rFonts w:ascii="Times New Roman" w:hAnsi="Times New Roman"/>
          <w:szCs w:val="24"/>
        </w:rPr>
        <w:t>voting privileges</w:t>
      </w:r>
      <w:r w:rsidRPr="00E4520C">
        <w:rPr>
          <w:rFonts w:ascii="Times New Roman" w:hAnsi="Times New Roman"/>
          <w:szCs w:val="24"/>
        </w:rPr>
        <w:t xml:space="preserve"> shall have his or her </w:t>
      </w:r>
      <w:r w:rsidR="00D2219F">
        <w:rPr>
          <w:rFonts w:ascii="Times New Roman" w:hAnsi="Times New Roman"/>
          <w:szCs w:val="24"/>
        </w:rPr>
        <w:t>voting privileges</w:t>
      </w:r>
      <w:r w:rsidRPr="00E4520C">
        <w:rPr>
          <w:rFonts w:ascii="Times New Roman" w:hAnsi="Times New Roman"/>
          <w:szCs w:val="24"/>
        </w:rPr>
        <w:t xml:space="preserve"> reinstated by attendance at two consecutive </w:t>
      </w:r>
      <w:del w:id="23" w:author="Author">
        <w:r w:rsidRPr="00E4520C" w:rsidDel="007A3F4E">
          <w:rPr>
            <w:rFonts w:ascii="Times New Roman" w:hAnsi="Times New Roman"/>
            <w:szCs w:val="24"/>
          </w:rPr>
          <w:delText xml:space="preserve">meetings </w:delText>
        </w:r>
      </w:del>
      <w:ins w:id="24" w:author="Author">
        <w:r w:rsidR="007A3F4E">
          <w:rPr>
            <w:rFonts w:ascii="Times New Roman" w:hAnsi="Times New Roman"/>
            <w:szCs w:val="24"/>
          </w:rPr>
          <w:t>events</w:t>
        </w:r>
        <w:r w:rsidR="007A3F4E" w:rsidRPr="00E4520C">
          <w:rPr>
            <w:rFonts w:ascii="Times New Roman" w:hAnsi="Times New Roman"/>
            <w:szCs w:val="24"/>
          </w:rPr>
          <w:t xml:space="preserve"> </w:t>
        </w:r>
      </w:ins>
      <w:r w:rsidRPr="00E4520C">
        <w:rPr>
          <w:rFonts w:ascii="Times New Roman" w:hAnsi="Times New Roman"/>
          <w:szCs w:val="24"/>
        </w:rPr>
        <w:t xml:space="preserve">of the Working Group and upon request for </w:t>
      </w:r>
      <w:r w:rsidR="00212F37">
        <w:rPr>
          <w:rFonts w:ascii="Times New Roman" w:hAnsi="Times New Roman"/>
          <w:szCs w:val="24"/>
        </w:rPr>
        <w:t xml:space="preserve">voting </w:t>
      </w:r>
      <w:r w:rsidRPr="00E4520C">
        <w:rPr>
          <w:rFonts w:ascii="Times New Roman" w:hAnsi="Times New Roman"/>
          <w:szCs w:val="24"/>
        </w:rPr>
        <w:t xml:space="preserve">member status. All </w:t>
      </w:r>
      <w:r w:rsidR="009B5132" w:rsidRPr="009B5132">
        <w:rPr>
          <w:rFonts w:ascii="Times New Roman" w:hAnsi="Times New Roman"/>
          <w:szCs w:val="24"/>
        </w:rPr>
        <w:t>voting</w:t>
      </w:r>
      <w:r w:rsidR="009B5132">
        <w:rPr>
          <w:rFonts w:ascii="Times New Roman" w:hAnsi="Times New Roman"/>
          <w:szCs w:val="24"/>
        </w:rPr>
        <w:t xml:space="preserve"> </w:t>
      </w:r>
      <w:r w:rsidRPr="00E4520C">
        <w:rPr>
          <w:rFonts w:ascii="Times New Roman" w:hAnsi="Times New Roman"/>
          <w:szCs w:val="24"/>
        </w:rPr>
        <w:t xml:space="preserve">privileges and rights shall be restored after </w:t>
      </w:r>
      <w:del w:id="25" w:author="Author">
        <w:r w:rsidRPr="00E4520C" w:rsidDel="007A3F4E">
          <w:rPr>
            <w:rFonts w:ascii="Times New Roman" w:hAnsi="Times New Roman"/>
            <w:szCs w:val="24"/>
          </w:rPr>
          <w:delText xml:space="preserve">attending </w:delText>
        </w:r>
      </w:del>
      <w:ins w:id="26" w:author="Author">
        <w:r w:rsidR="007A3F4E">
          <w:rPr>
            <w:rFonts w:ascii="Times New Roman" w:hAnsi="Times New Roman"/>
            <w:szCs w:val="24"/>
          </w:rPr>
          <w:t xml:space="preserve">participating in </w:t>
        </w:r>
      </w:ins>
      <w:r w:rsidRPr="00E4520C">
        <w:rPr>
          <w:rFonts w:ascii="Times New Roman" w:hAnsi="Times New Roman"/>
          <w:szCs w:val="24"/>
        </w:rPr>
        <w:t xml:space="preserve">the second consecutive </w:t>
      </w:r>
      <w:del w:id="27" w:author="Author">
        <w:r w:rsidRPr="00E4520C" w:rsidDel="007A3F4E">
          <w:rPr>
            <w:rFonts w:ascii="Times New Roman" w:hAnsi="Times New Roman"/>
            <w:szCs w:val="24"/>
          </w:rPr>
          <w:delText>meeting</w:delText>
        </w:r>
      </w:del>
      <w:ins w:id="28" w:author="Author">
        <w:r w:rsidR="007A3F4E">
          <w:rPr>
            <w:rFonts w:ascii="Times New Roman" w:hAnsi="Times New Roman"/>
            <w:szCs w:val="24"/>
          </w:rPr>
          <w:t>event</w:t>
        </w:r>
      </w:ins>
      <w:r>
        <w:rPr>
          <w:rFonts w:ascii="Times New Roman" w:hAnsi="Times New Roman"/>
          <w:szCs w:val="24"/>
        </w:rPr>
        <w:t xml:space="preserve">. </w:t>
      </w:r>
      <w:r w:rsidR="002809E7" w:rsidRPr="000E1C2B">
        <w:rPr>
          <w:rFonts w:ascii="Times New Roman" w:hAnsi="Times New Roman"/>
          <w:szCs w:val="24"/>
        </w:rPr>
        <w:t xml:space="preserve">If, for reasons of personal hardship, a member cannot attend two consecutive meetings (but that member continues to vote in ballots taken between meetings), the </w:t>
      </w:r>
      <w:r w:rsidR="00AD031A">
        <w:rPr>
          <w:rFonts w:ascii="Times New Roman" w:hAnsi="Times New Roman"/>
          <w:szCs w:val="24"/>
        </w:rPr>
        <w:t>Working Group</w:t>
      </w:r>
      <w:r w:rsidR="00643976" w:rsidRPr="000E1C2B">
        <w:rPr>
          <w:rFonts w:ascii="Times New Roman" w:hAnsi="Times New Roman"/>
          <w:szCs w:val="24"/>
        </w:rPr>
        <w:t xml:space="preserve"> </w:t>
      </w:r>
      <w:r w:rsidR="00654E95" w:rsidRPr="000E1C2B">
        <w:rPr>
          <w:rFonts w:ascii="Times New Roman" w:hAnsi="Times New Roman"/>
          <w:szCs w:val="24"/>
        </w:rPr>
        <w:t xml:space="preserve">Chair </w:t>
      </w:r>
      <w:r w:rsidR="002809E7" w:rsidRPr="000E1C2B">
        <w:rPr>
          <w:rFonts w:ascii="Times New Roman" w:hAnsi="Times New Roman"/>
          <w:szCs w:val="24"/>
        </w:rPr>
        <w:t>will be consulted on the status of the member.</w:t>
      </w:r>
    </w:p>
    <w:p w14:paraId="7F6BF6BA" w14:textId="77777777" w:rsidR="007A3F4E" w:rsidRDefault="007A3F4E">
      <w:pPr>
        <w:rPr>
          <w:ins w:id="29" w:author="Author"/>
          <w:rFonts w:ascii="Times New Roman" w:hAnsi="Times New Roman"/>
          <w:szCs w:val="24"/>
        </w:rPr>
      </w:pPr>
    </w:p>
    <w:p w14:paraId="6BE5499C" w14:textId="337EEA44" w:rsidR="007A3F4E" w:rsidRDefault="007A3F4E">
      <w:pPr>
        <w:rPr>
          <w:rFonts w:ascii="Times New Roman" w:hAnsi="Times New Roman"/>
          <w:szCs w:val="24"/>
        </w:rPr>
      </w:pPr>
      <w:ins w:id="30" w:author="Author">
        <w:r>
          <w:rPr>
            <w:rFonts w:ascii="Times New Roman" w:hAnsi="Times New Roman"/>
            <w:szCs w:val="24"/>
          </w:rPr>
          <w:t>A member of the BioCompute Partnership is automatically granted voting rights without regard to the aforementioned participatory requirements.</w:t>
        </w:r>
      </w:ins>
    </w:p>
    <w:p w14:paraId="5E0AEF34" w14:textId="77777777" w:rsidR="00ED3855" w:rsidRDefault="00ED3855">
      <w:pPr>
        <w:rPr>
          <w:rFonts w:ascii="Times New Roman" w:hAnsi="Times New Roman"/>
          <w:szCs w:val="24"/>
        </w:rPr>
      </w:pPr>
    </w:p>
    <w:p w14:paraId="64879865" w14:textId="77777777" w:rsidR="00ED3855" w:rsidRDefault="00ED3855">
      <w:pPr>
        <w:rPr>
          <w:rFonts w:ascii="Times New Roman" w:hAnsi="Times New Roman"/>
          <w:szCs w:val="24"/>
        </w:rPr>
      </w:pPr>
    </w:p>
    <w:p w14:paraId="40EE5A38" w14:textId="77777777" w:rsidR="00031A19" w:rsidRDefault="00031A19">
      <w:pPr>
        <w:rPr>
          <w:rFonts w:ascii="Times New Roman" w:hAnsi="Times New Roman"/>
          <w:szCs w:val="24"/>
        </w:rPr>
      </w:pPr>
    </w:p>
    <w:p w14:paraId="1307F608" w14:textId="77777777" w:rsidR="00031A19" w:rsidRDefault="00031A19">
      <w:pPr>
        <w:rPr>
          <w:rFonts w:ascii="Times New Roman" w:hAnsi="Times New Roman"/>
          <w:szCs w:val="24"/>
        </w:rPr>
      </w:pPr>
    </w:p>
    <w:p w14:paraId="337642A9" w14:textId="77777777" w:rsidR="00ED3855" w:rsidRDefault="00C53B49">
      <w:pPr>
        <w:rPr>
          <w:rFonts w:ascii="Times New Roman" w:hAnsi="Times New Roman"/>
          <w:b/>
          <w:szCs w:val="24"/>
        </w:rPr>
      </w:pPr>
      <w:r>
        <w:rPr>
          <w:rFonts w:ascii="Times New Roman" w:hAnsi="Times New Roman"/>
          <w:b/>
          <w:szCs w:val="24"/>
        </w:rPr>
        <w:t>4.2 Review of M</w:t>
      </w:r>
      <w:r w:rsidR="002809E7" w:rsidRPr="000E1C2B">
        <w:rPr>
          <w:rFonts w:ascii="Times New Roman" w:hAnsi="Times New Roman"/>
          <w:b/>
          <w:szCs w:val="24"/>
        </w:rPr>
        <w:t>embership</w:t>
      </w:r>
    </w:p>
    <w:p w14:paraId="5AE8183F" w14:textId="77777777" w:rsidR="00ED3855" w:rsidRDefault="00ED3855">
      <w:pPr>
        <w:rPr>
          <w:rFonts w:ascii="Times New Roman" w:hAnsi="Times New Roman"/>
          <w:szCs w:val="24"/>
        </w:rPr>
      </w:pPr>
    </w:p>
    <w:p w14:paraId="0E323739" w14:textId="77777777" w:rsidR="00ED3855" w:rsidRDefault="002809E7">
      <w:pPr>
        <w:rPr>
          <w:rFonts w:ascii="Times New Roman" w:hAnsi="Times New Roman"/>
          <w:szCs w:val="24"/>
        </w:rPr>
      </w:pPr>
      <w:r w:rsidRPr="000E1C2B">
        <w:rPr>
          <w:rFonts w:ascii="Times New Roman" w:hAnsi="Times New Roman"/>
          <w:szCs w:val="24"/>
        </w:rPr>
        <w:t>The Chair shall review the voting membership list annually</w:t>
      </w:r>
      <w:r w:rsidR="00223ABA">
        <w:rPr>
          <w:rFonts w:ascii="Times New Roman" w:hAnsi="Times New Roman"/>
          <w:szCs w:val="24"/>
        </w:rPr>
        <w:t xml:space="preserve"> for the previous year</w:t>
      </w:r>
      <w:r w:rsidRPr="000E1C2B">
        <w:rPr>
          <w:rFonts w:ascii="Times New Roman" w:hAnsi="Times New Roman"/>
          <w:szCs w:val="24"/>
        </w:rPr>
        <w:t>. Voting members are expected to fulfill the obligations of active participation as defined in Clause 4.1.1. When a voting member is found in habitual default of these obligations, the Chair shall consider the matter for appropriate action, which may include termination of membership.</w:t>
      </w:r>
    </w:p>
    <w:p w14:paraId="377D38E2" w14:textId="77777777" w:rsidR="00ED3855" w:rsidRDefault="00ED3855">
      <w:pPr>
        <w:rPr>
          <w:rFonts w:ascii="Times New Roman" w:hAnsi="Times New Roman"/>
          <w:szCs w:val="24"/>
        </w:rPr>
      </w:pPr>
    </w:p>
    <w:p w14:paraId="59FC1243" w14:textId="77777777" w:rsidR="00ED3855" w:rsidRDefault="00ED3855">
      <w:pPr>
        <w:rPr>
          <w:rFonts w:ascii="Times New Roman" w:hAnsi="Times New Roman"/>
          <w:szCs w:val="24"/>
        </w:rPr>
      </w:pPr>
    </w:p>
    <w:p w14:paraId="36557E37" w14:textId="77777777" w:rsidR="00ED3855" w:rsidRDefault="002809E7">
      <w:pPr>
        <w:rPr>
          <w:rFonts w:ascii="Times New Roman" w:hAnsi="Times New Roman"/>
          <w:b/>
          <w:szCs w:val="24"/>
        </w:rPr>
      </w:pPr>
      <w:r w:rsidRPr="000E1C2B">
        <w:rPr>
          <w:rFonts w:ascii="Times New Roman" w:hAnsi="Times New Roman"/>
          <w:b/>
          <w:szCs w:val="24"/>
        </w:rPr>
        <w:t xml:space="preserve">4.3 </w:t>
      </w:r>
      <w:r w:rsidR="00AD031A">
        <w:rPr>
          <w:rFonts w:ascii="Times New Roman" w:hAnsi="Times New Roman"/>
          <w:b/>
          <w:szCs w:val="24"/>
        </w:rPr>
        <w:t>Working Group</w:t>
      </w:r>
      <w:r w:rsidR="009429FC">
        <w:rPr>
          <w:rFonts w:ascii="Times New Roman" w:hAnsi="Times New Roman"/>
          <w:b/>
          <w:szCs w:val="24"/>
        </w:rPr>
        <w:t xml:space="preserve"> Membership R</w:t>
      </w:r>
      <w:r w:rsidRPr="000E1C2B">
        <w:rPr>
          <w:rFonts w:ascii="Times New Roman" w:hAnsi="Times New Roman"/>
          <w:b/>
          <w:szCs w:val="24"/>
        </w:rPr>
        <w:t>oster</w:t>
      </w:r>
    </w:p>
    <w:p w14:paraId="08D7D0B6" w14:textId="77777777" w:rsidR="00ED3855" w:rsidRDefault="00ED3855">
      <w:pPr>
        <w:rPr>
          <w:rFonts w:ascii="Times New Roman" w:hAnsi="Times New Roman"/>
          <w:szCs w:val="24"/>
        </w:rPr>
      </w:pPr>
    </w:p>
    <w:p w14:paraId="129BCD38" w14:textId="77777777" w:rsidR="00ED3855" w:rsidRDefault="002809E7">
      <w:pPr>
        <w:rPr>
          <w:rFonts w:ascii="Times New Roman" w:hAnsi="Times New Roman"/>
          <w:szCs w:val="24"/>
        </w:rPr>
      </w:pPr>
      <w:r w:rsidRPr="000E1C2B">
        <w:rPr>
          <w:rFonts w:ascii="Times New Roman" w:hAnsi="Times New Roman"/>
          <w:szCs w:val="24"/>
        </w:rPr>
        <w:t xml:space="preserve">A </w:t>
      </w:r>
      <w:r w:rsidR="00AD031A">
        <w:rPr>
          <w:rFonts w:ascii="Times New Roman" w:hAnsi="Times New Roman"/>
          <w:szCs w:val="24"/>
        </w:rPr>
        <w:t>Working Group</w:t>
      </w:r>
      <w:r w:rsidRPr="000E1C2B">
        <w:rPr>
          <w:rFonts w:ascii="Times New Roman" w:hAnsi="Times New Roman"/>
          <w:szCs w:val="24"/>
        </w:rPr>
        <w:t xml:space="preserve"> roster is a vital aspect of standards development. It serves as a record of </w:t>
      </w:r>
      <w:r w:rsidR="00A63357">
        <w:rPr>
          <w:rFonts w:ascii="Times New Roman" w:hAnsi="Times New Roman"/>
          <w:szCs w:val="24"/>
        </w:rPr>
        <w:t xml:space="preserve">voting </w:t>
      </w:r>
      <w:r w:rsidRPr="000E1C2B">
        <w:rPr>
          <w:rFonts w:ascii="Times New Roman" w:hAnsi="Times New Roman"/>
          <w:szCs w:val="24"/>
        </w:rPr>
        <w:t xml:space="preserve">members and </w:t>
      </w:r>
      <w:r w:rsidR="00A63357">
        <w:rPr>
          <w:rFonts w:ascii="Times New Roman" w:hAnsi="Times New Roman"/>
          <w:szCs w:val="24"/>
        </w:rPr>
        <w:t>members</w:t>
      </w:r>
      <w:r w:rsidRPr="000E1C2B">
        <w:rPr>
          <w:rFonts w:ascii="Times New Roman" w:hAnsi="Times New Roman"/>
          <w:szCs w:val="24"/>
        </w:rPr>
        <w:t xml:space="preserve"> in the </w:t>
      </w:r>
      <w:r w:rsidR="00AD031A">
        <w:rPr>
          <w:rFonts w:ascii="Times New Roman" w:hAnsi="Times New Roman"/>
          <w:szCs w:val="24"/>
        </w:rPr>
        <w:t>Working Group</w:t>
      </w:r>
      <w:r w:rsidRPr="000E1C2B">
        <w:rPr>
          <w:rFonts w:ascii="Times New Roman" w:hAnsi="Times New Roman"/>
          <w:szCs w:val="24"/>
        </w:rPr>
        <w:t xml:space="preserve"> and is an initial tool if an issue of indemnification arises during the process of standards development. </w:t>
      </w:r>
    </w:p>
    <w:p w14:paraId="7E1CAB91" w14:textId="77777777" w:rsidR="00ED3855" w:rsidRDefault="00ED3855">
      <w:pPr>
        <w:rPr>
          <w:rFonts w:ascii="Times New Roman" w:hAnsi="Times New Roman"/>
          <w:szCs w:val="24"/>
        </w:rPr>
      </w:pPr>
    </w:p>
    <w:p w14:paraId="2CEECBCB" w14:textId="77777777" w:rsidR="00ED3855" w:rsidRDefault="007B635E">
      <w:pPr>
        <w:rPr>
          <w:rFonts w:ascii="Times New Roman" w:hAnsi="Times New Roman"/>
          <w:szCs w:val="24"/>
        </w:rPr>
      </w:pPr>
      <w:r w:rsidRPr="007B635E">
        <w:rPr>
          <w:rFonts w:ascii="Times New Roman" w:hAnsi="Times New Roman"/>
          <w:szCs w:val="24"/>
        </w:rPr>
        <w:t xml:space="preserve">The Secretary shall make reasonable efforts to maintain a current </w:t>
      </w:r>
      <w:r>
        <w:rPr>
          <w:rFonts w:ascii="Times New Roman" w:hAnsi="Times New Roman"/>
          <w:szCs w:val="24"/>
        </w:rPr>
        <w:t>Working Group</w:t>
      </w:r>
      <w:r w:rsidRPr="007B635E">
        <w:rPr>
          <w:rFonts w:ascii="Times New Roman" w:hAnsi="Times New Roman"/>
          <w:szCs w:val="24"/>
        </w:rPr>
        <w:t xml:space="preserve"> roster</w:t>
      </w:r>
      <w:r w:rsidR="002809E7" w:rsidRPr="000E1C2B">
        <w:rPr>
          <w:rFonts w:ascii="Times New Roman" w:hAnsi="Times New Roman"/>
          <w:szCs w:val="24"/>
        </w:rPr>
        <w:t>. The roster shall include at least the following:</w:t>
      </w:r>
    </w:p>
    <w:p w14:paraId="600CF6CC" w14:textId="77777777" w:rsidR="00ED3855" w:rsidRDefault="00ED3855">
      <w:pPr>
        <w:rPr>
          <w:rFonts w:ascii="Times New Roman" w:hAnsi="Times New Roman"/>
          <w:szCs w:val="24"/>
        </w:rPr>
      </w:pPr>
    </w:p>
    <w:p w14:paraId="6C64D7F5" w14:textId="77777777" w:rsidR="002809E7" w:rsidRPr="000E1C2B" w:rsidRDefault="002809E7" w:rsidP="005C3BB5">
      <w:pPr>
        <w:numPr>
          <w:ilvl w:val="0"/>
          <w:numId w:val="50"/>
        </w:numPr>
        <w:spacing w:before="120"/>
        <w:rPr>
          <w:rFonts w:ascii="Times New Roman" w:hAnsi="Times New Roman"/>
          <w:szCs w:val="24"/>
        </w:rPr>
      </w:pPr>
      <w:r w:rsidRPr="000E1C2B">
        <w:rPr>
          <w:rFonts w:ascii="Times New Roman" w:hAnsi="Times New Roman"/>
          <w:szCs w:val="24"/>
        </w:rPr>
        <w:t>Title of the Sponsor and its designation</w:t>
      </w:r>
      <w:r w:rsidR="009429FC">
        <w:rPr>
          <w:rFonts w:ascii="Times New Roman" w:hAnsi="Times New Roman"/>
          <w:szCs w:val="24"/>
        </w:rPr>
        <w:t>.</w:t>
      </w:r>
    </w:p>
    <w:p w14:paraId="73BDC8C3" w14:textId="77777777" w:rsidR="002809E7" w:rsidRPr="000E1C2B" w:rsidRDefault="002809E7" w:rsidP="005C3BB5">
      <w:pPr>
        <w:numPr>
          <w:ilvl w:val="0"/>
          <w:numId w:val="50"/>
        </w:numPr>
        <w:spacing w:before="120"/>
        <w:rPr>
          <w:rFonts w:ascii="Times New Roman" w:hAnsi="Times New Roman"/>
          <w:szCs w:val="24"/>
        </w:rPr>
      </w:pPr>
      <w:r w:rsidRPr="000E1C2B">
        <w:rPr>
          <w:rFonts w:ascii="Times New Roman" w:hAnsi="Times New Roman"/>
          <w:szCs w:val="24"/>
        </w:rPr>
        <w:t xml:space="preserve">Title of the </w:t>
      </w:r>
      <w:r w:rsidR="00AD031A">
        <w:rPr>
          <w:rFonts w:ascii="Times New Roman" w:hAnsi="Times New Roman"/>
          <w:szCs w:val="24"/>
        </w:rPr>
        <w:t>Working Group</w:t>
      </w:r>
      <w:r w:rsidRPr="000E1C2B">
        <w:rPr>
          <w:rFonts w:ascii="Times New Roman" w:hAnsi="Times New Roman"/>
          <w:szCs w:val="24"/>
        </w:rPr>
        <w:t xml:space="preserve"> and its designation</w:t>
      </w:r>
      <w:r w:rsidR="009429FC">
        <w:rPr>
          <w:rFonts w:ascii="Times New Roman" w:hAnsi="Times New Roman"/>
          <w:szCs w:val="24"/>
        </w:rPr>
        <w:t>.</w:t>
      </w:r>
    </w:p>
    <w:p w14:paraId="52CBDD4B" w14:textId="047AAAF4" w:rsidR="002809E7" w:rsidRPr="000E1C2B" w:rsidRDefault="002809E7" w:rsidP="005C3BB5">
      <w:pPr>
        <w:numPr>
          <w:ilvl w:val="0"/>
          <w:numId w:val="50"/>
        </w:numPr>
        <w:spacing w:before="120"/>
        <w:rPr>
          <w:rFonts w:ascii="Times New Roman" w:hAnsi="Times New Roman"/>
          <w:szCs w:val="24"/>
        </w:rPr>
      </w:pPr>
      <w:r w:rsidRPr="000E1C2B">
        <w:rPr>
          <w:rFonts w:ascii="Times New Roman" w:hAnsi="Times New Roman"/>
          <w:szCs w:val="24"/>
        </w:rPr>
        <w:t>Officers</w:t>
      </w:r>
      <w:r w:rsidR="006343C0" w:rsidRPr="000E1C2B">
        <w:rPr>
          <w:rFonts w:ascii="Times New Roman" w:hAnsi="Times New Roman"/>
          <w:szCs w:val="24"/>
        </w:rPr>
        <w:t xml:space="preserve">: </w:t>
      </w:r>
      <w:r w:rsidRPr="000E1C2B">
        <w:rPr>
          <w:rFonts w:ascii="Times New Roman" w:hAnsi="Times New Roman"/>
          <w:szCs w:val="24"/>
        </w:rPr>
        <w:t xml:space="preserve">Chair, </w:t>
      </w:r>
      <w:r w:rsidR="006E3889">
        <w:rPr>
          <w:rFonts w:ascii="Times New Roman" w:hAnsi="Times New Roman"/>
          <w:szCs w:val="24"/>
        </w:rPr>
        <w:t>Vice-Chair</w:t>
      </w:r>
      <w:r w:rsidRPr="000E1C2B">
        <w:rPr>
          <w:rFonts w:ascii="Times New Roman" w:hAnsi="Times New Roman"/>
          <w:szCs w:val="24"/>
        </w:rPr>
        <w:t xml:space="preserve"> </w:t>
      </w:r>
      <w:r w:rsidR="005F65FF">
        <w:rPr>
          <w:rFonts w:ascii="Times New Roman" w:hAnsi="Times New Roman"/>
          <w:szCs w:val="24"/>
        </w:rPr>
        <w:t xml:space="preserve">and </w:t>
      </w:r>
      <w:r w:rsidRPr="000E1C2B">
        <w:rPr>
          <w:rFonts w:ascii="Times New Roman" w:hAnsi="Times New Roman"/>
          <w:szCs w:val="24"/>
        </w:rPr>
        <w:t xml:space="preserve">Secretary </w:t>
      </w:r>
      <w:r w:rsidR="009429FC">
        <w:rPr>
          <w:rFonts w:ascii="Times New Roman" w:hAnsi="Times New Roman"/>
          <w:szCs w:val="24"/>
        </w:rPr>
        <w:t>.</w:t>
      </w:r>
    </w:p>
    <w:p w14:paraId="71F57B35" w14:textId="77777777" w:rsidR="002809E7" w:rsidRPr="000E1C2B" w:rsidRDefault="00C713AA" w:rsidP="005C3BB5">
      <w:pPr>
        <w:numPr>
          <w:ilvl w:val="0"/>
          <w:numId w:val="50"/>
        </w:numPr>
        <w:spacing w:before="120"/>
        <w:rPr>
          <w:rFonts w:ascii="Times New Roman" w:hAnsi="Times New Roman"/>
          <w:szCs w:val="24"/>
        </w:rPr>
      </w:pPr>
      <w:r>
        <w:rPr>
          <w:rFonts w:ascii="Times New Roman" w:hAnsi="Times New Roman"/>
          <w:szCs w:val="24"/>
        </w:rPr>
        <w:t>Members</w:t>
      </w:r>
      <w:r w:rsidR="003824E5">
        <w:rPr>
          <w:rFonts w:ascii="Times New Roman" w:hAnsi="Times New Roman"/>
          <w:szCs w:val="24"/>
        </w:rPr>
        <w:t xml:space="preserve">: </w:t>
      </w:r>
      <w:r w:rsidR="00915398" w:rsidRPr="009429FC">
        <w:rPr>
          <w:rFonts w:ascii="Times New Roman" w:hAnsi="Times New Roman"/>
          <w:szCs w:val="24"/>
        </w:rPr>
        <w:t xml:space="preserve"> </w:t>
      </w:r>
      <w:r w:rsidR="00F6436C" w:rsidRPr="009429FC">
        <w:rPr>
          <w:rFonts w:ascii="Times New Roman" w:hAnsi="Times New Roman"/>
          <w:szCs w:val="24"/>
        </w:rPr>
        <w:t xml:space="preserve">for each, </w:t>
      </w:r>
      <w:r w:rsidR="002809E7" w:rsidRPr="009429FC">
        <w:rPr>
          <w:rFonts w:ascii="Times New Roman" w:hAnsi="Times New Roman"/>
          <w:szCs w:val="24"/>
        </w:rPr>
        <w:t>includ</w:t>
      </w:r>
      <w:r w:rsidR="00F6436C" w:rsidRPr="009429FC">
        <w:rPr>
          <w:rFonts w:ascii="Times New Roman" w:hAnsi="Times New Roman"/>
          <w:szCs w:val="24"/>
        </w:rPr>
        <w:t>e</w:t>
      </w:r>
      <w:r w:rsidR="002809E7" w:rsidRPr="009429FC">
        <w:rPr>
          <w:rFonts w:ascii="Times New Roman" w:hAnsi="Times New Roman"/>
          <w:szCs w:val="24"/>
        </w:rPr>
        <w:t xml:space="preserve"> name, email address, affiliation</w:t>
      </w:r>
      <w:r w:rsidR="00F6436C" w:rsidRPr="009429FC">
        <w:rPr>
          <w:rFonts w:ascii="Times New Roman" w:hAnsi="Times New Roman"/>
          <w:szCs w:val="24"/>
        </w:rPr>
        <w:t>,</w:t>
      </w:r>
      <w:r w:rsidR="002809E7" w:rsidRPr="009429FC">
        <w:rPr>
          <w:rFonts w:ascii="Times New Roman" w:hAnsi="Times New Roman"/>
          <w:szCs w:val="24"/>
        </w:rPr>
        <w:t xml:space="preserve"> </w:t>
      </w:r>
      <w:r w:rsidR="00915398" w:rsidRPr="009429FC">
        <w:rPr>
          <w:rFonts w:ascii="Times New Roman" w:hAnsi="Times New Roman"/>
          <w:szCs w:val="24"/>
        </w:rPr>
        <w:t>and status (e.g., voting member</w:t>
      </w:r>
      <w:r w:rsidR="00915398" w:rsidRPr="00C53B49">
        <w:rPr>
          <w:rFonts w:ascii="Times New Roman" w:hAnsi="Times New Roman"/>
          <w:szCs w:val="24"/>
        </w:rPr>
        <w:t xml:space="preserve">, </w:t>
      </w:r>
      <w:r w:rsidR="003824E5">
        <w:rPr>
          <w:rFonts w:ascii="Times New Roman" w:hAnsi="Times New Roman"/>
          <w:szCs w:val="24"/>
        </w:rPr>
        <w:t xml:space="preserve">member, </w:t>
      </w:r>
      <w:r w:rsidR="00915398" w:rsidRPr="00C53B49">
        <w:rPr>
          <w:rFonts w:ascii="Times New Roman" w:hAnsi="Times New Roman"/>
          <w:szCs w:val="24"/>
        </w:rPr>
        <w:t>etc.</w:t>
      </w:r>
      <w:r w:rsidR="002809E7" w:rsidRPr="00C53B49">
        <w:rPr>
          <w:rFonts w:ascii="Times New Roman" w:hAnsi="Times New Roman"/>
          <w:szCs w:val="24"/>
        </w:rPr>
        <w:t>)</w:t>
      </w:r>
      <w:r w:rsidR="00915398" w:rsidRPr="00C53B49">
        <w:rPr>
          <w:rFonts w:ascii="Times New Roman" w:hAnsi="Times New Roman"/>
          <w:szCs w:val="24"/>
        </w:rPr>
        <w:t>.</w:t>
      </w:r>
    </w:p>
    <w:p w14:paraId="71848ED8" w14:textId="77777777" w:rsidR="00031A2F" w:rsidRPr="000E1C2B" w:rsidRDefault="00031A2F" w:rsidP="005C3BB5">
      <w:pPr>
        <w:rPr>
          <w:rFonts w:ascii="Times New Roman" w:hAnsi="Times New Roman"/>
          <w:szCs w:val="24"/>
        </w:rPr>
      </w:pPr>
    </w:p>
    <w:p w14:paraId="0568F892" w14:textId="77777777" w:rsidR="00ED3855" w:rsidRDefault="002809E7">
      <w:pPr>
        <w:rPr>
          <w:rFonts w:ascii="Times New Roman" w:hAnsi="Times New Roman"/>
          <w:szCs w:val="24"/>
        </w:rPr>
      </w:pPr>
      <w:r w:rsidRPr="000E1C2B">
        <w:rPr>
          <w:rFonts w:ascii="Times New Roman" w:hAnsi="Times New Roman"/>
          <w:szCs w:val="24"/>
        </w:rPr>
        <w:t xml:space="preserve">All </w:t>
      </w:r>
      <w:r w:rsidR="00AD031A">
        <w:rPr>
          <w:rFonts w:ascii="Times New Roman" w:hAnsi="Times New Roman"/>
          <w:szCs w:val="24"/>
        </w:rPr>
        <w:t>Working Group</w:t>
      </w:r>
      <w:r w:rsidRPr="000E1C2B">
        <w:rPr>
          <w:rFonts w:ascii="Times New Roman" w:hAnsi="Times New Roman"/>
          <w:szCs w:val="24"/>
        </w:rPr>
        <w:t xml:space="preserve"> members are required to review their information contained in the roster following each meeting they attend. If a </w:t>
      </w:r>
      <w:r w:rsidR="00AD031A">
        <w:rPr>
          <w:rFonts w:ascii="Times New Roman" w:hAnsi="Times New Roman"/>
          <w:szCs w:val="24"/>
        </w:rPr>
        <w:t>Working Group</w:t>
      </w:r>
      <w:r w:rsidRPr="000E1C2B">
        <w:rPr>
          <w:rFonts w:ascii="Times New Roman" w:hAnsi="Times New Roman"/>
          <w:szCs w:val="24"/>
        </w:rPr>
        <w:t xml:space="preserve"> meets only virtually, it shall determine a schedule to check the accuracy of the roster periodically.</w:t>
      </w:r>
    </w:p>
    <w:p w14:paraId="2714B582" w14:textId="77777777" w:rsidR="00ED3855" w:rsidRDefault="00ED3855">
      <w:pPr>
        <w:rPr>
          <w:rFonts w:ascii="Times New Roman" w:hAnsi="Times New Roman"/>
          <w:szCs w:val="24"/>
        </w:rPr>
      </w:pPr>
    </w:p>
    <w:p w14:paraId="6084061B" w14:textId="77777777" w:rsidR="00ED3855" w:rsidRDefault="002809E7">
      <w:pPr>
        <w:rPr>
          <w:rFonts w:ascii="Times New Roman" w:hAnsi="Times New Roman"/>
          <w:szCs w:val="24"/>
        </w:rPr>
      </w:pPr>
      <w:r w:rsidRPr="000E1C2B">
        <w:rPr>
          <w:rFonts w:ascii="Times New Roman" w:hAnsi="Times New Roman"/>
          <w:szCs w:val="24"/>
        </w:rPr>
        <w:t xml:space="preserve">A copy of the </w:t>
      </w:r>
      <w:r w:rsidR="00AD031A">
        <w:rPr>
          <w:rFonts w:ascii="Times New Roman" w:hAnsi="Times New Roman"/>
          <w:szCs w:val="24"/>
        </w:rPr>
        <w:t>Working Group</w:t>
      </w:r>
      <w:r w:rsidRPr="000E1C2B">
        <w:rPr>
          <w:rFonts w:ascii="Times New Roman" w:hAnsi="Times New Roman"/>
          <w:szCs w:val="24"/>
        </w:rPr>
        <w:t xml:space="preserve"> roster shall be supplied to the IEEE</w:t>
      </w:r>
      <w:r w:rsidR="00D405AF">
        <w:rPr>
          <w:rFonts w:ascii="Times New Roman" w:hAnsi="Times New Roman"/>
          <w:szCs w:val="24"/>
        </w:rPr>
        <w:t>-SA</w:t>
      </w:r>
      <w:r w:rsidRPr="000E1C2B">
        <w:rPr>
          <w:rFonts w:ascii="Times New Roman" w:hAnsi="Times New Roman"/>
          <w:szCs w:val="24"/>
        </w:rPr>
        <w:t xml:space="preserve"> at least annually by a </w:t>
      </w:r>
      <w:r w:rsidR="00AD031A">
        <w:rPr>
          <w:rFonts w:ascii="Times New Roman" w:hAnsi="Times New Roman"/>
          <w:szCs w:val="24"/>
        </w:rPr>
        <w:t>Working Group</w:t>
      </w:r>
      <w:r w:rsidRPr="000E1C2B">
        <w:rPr>
          <w:rFonts w:ascii="Times New Roman" w:hAnsi="Times New Roman"/>
          <w:szCs w:val="24"/>
        </w:rPr>
        <w:t xml:space="preserve"> officer or designee. Due to privacy concerns, the roster shall not be distributed, except to the IEEE-SA staff, IEEE-SA Board of Governors and IEEE-SA Standards Board, unless </w:t>
      </w:r>
      <w:r w:rsidR="00DA652C" w:rsidRPr="00DA652C">
        <w:rPr>
          <w:rFonts w:ascii="Times New Roman" w:hAnsi="Times New Roman"/>
          <w:szCs w:val="24"/>
        </w:rPr>
        <w:t xml:space="preserve">everybody on the roster has </w:t>
      </w:r>
      <w:r w:rsidRPr="000E1C2B">
        <w:rPr>
          <w:rFonts w:ascii="Times New Roman" w:hAnsi="Times New Roman"/>
          <w:szCs w:val="24"/>
        </w:rPr>
        <w:t>submitted their written approval for such distribution.</w:t>
      </w:r>
    </w:p>
    <w:p w14:paraId="43EB1765" w14:textId="77777777" w:rsidR="00ED3855" w:rsidRDefault="00ED3855">
      <w:pPr>
        <w:rPr>
          <w:rFonts w:ascii="Times New Roman" w:hAnsi="Times New Roman"/>
          <w:szCs w:val="24"/>
        </w:rPr>
      </w:pPr>
    </w:p>
    <w:p w14:paraId="2CED5283" w14:textId="77777777" w:rsidR="00ED3855" w:rsidRDefault="00ED3855">
      <w:pPr>
        <w:rPr>
          <w:rFonts w:ascii="Times New Roman" w:hAnsi="Times New Roman"/>
          <w:szCs w:val="24"/>
        </w:rPr>
      </w:pPr>
    </w:p>
    <w:p w14:paraId="278336BF" w14:textId="77777777" w:rsidR="00ED3855" w:rsidRDefault="002809E7">
      <w:pPr>
        <w:rPr>
          <w:rFonts w:ascii="Times New Roman" w:hAnsi="Times New Roman"/>
          <w:szCs w:val="24"/>
        </w:rPr>
      </w:pPr>
      <w:r w:rsidRPr="000E1C2B">
        <w:rPr>
          <w:rFonts w:ascii="Times New Roman" w:hAnsi="Times New Roman"/>
          <w:b/>
          <w:szCs w:val="24"/>
        </w:rPr>
        <w:t xml:space="preserve">4.4 </w:t>
      </w:r>
      <w:r w:rsidR="00AD031A">
        <w:rPr>
          <w:rFonts w:ascii="Times New Roman" w:hAnsi="Times New Roman"/>
          <w:b/>
          <w:szCs w:val="24"/>
        </w:rPr>
        <w:t>Working Group</w:t>
      </w:r>
      <w:r w:rsidR="00B53CF8">
        <w:rPr>
          <w:rFonts w:ascii="Times New Roman" w:hAnsi="Times New Roman"/>
          <w:b/>
          <w:szCs w:val="24"/>
        </w:rPr>
        <w:t xml:space="preserve"> Membership Public L</w:t>
      </w:r>
      <w:r w:rsidRPr="000E1C2B">
        <w:rPr>
          <w:rFonts w:ascii="Times New Roman" w:hAnsi="Times New Roman"/>
          <w:b/>
          <w:szCs w:val="24"/>
        </w:rPr>
        <w:t>ist</w:t>
      </w:r>
    </w:p>
    <w:p w14:paraId="6FD7F7FA" w14:textId="77777777" w:rsidR="00ED3855" w:rsidRDefault="00ED3855">
      <w:pPr>
        <w:rPr>
          <w:rFonts w:ascii="Times New Roman" w:hAnsi="Times New Roman"/>
          <w:szCs w:val="24"/>
        </w:rPr>
      </w:pPr>
    </w:p>
    <w:p w14:paraId="550D3B0D" w14:textId="77777777" w:rsidR="00ED3855" w:rsidRDefault="002809E7">
      <w:pPr>
        <w:rPr>
          <w:rFonts w:ascii="Times New Roman" w:hAnsi="Times New Roman"/>
          <w:szCs w:val="24"/>
        </w:rPr>
      </w:pPr>
      <w:r w:rsidRPr="000E1C2B">
        <w:rPr>
          <w:rFonts w:ascii="Times New Roman" w:hAnsi="Times New Roman"/>
          <w:szCs w:val="24"/>
        </w:rPr>
        <w:t xml:space="preserve">A </w:t>
      </w:r>
      <w:r w:rsidR="00AD031A">
        <w:rPr>
          <w:rFonts w:ascii="Times New Roman" w:hAnsi="Times New Roman"/>
          <w:szCs w:val="24"/>
        </w:rPr>
        <w:t>Working Group</w:t>
      </w:r>
      <w:r w:rsidRPr="000E1C2B">
        <w:rPr>
          <w:rFonts w:ascii="Times New Roman" w:hAnsi="Times New Roman"/>
          <w:szCs w:val="24"/>
        </w:rPr>
        <w:t xml:space="preserve"> officer or designee shall maintain a current and accurate membership list. The membership list can be posted on the </w:t>
      </w:r>
      <w:r w:rsidR="009004C3">
        <w:rPr>
          <w:rFonts w:ascii="Times New Roman" w:hAnsi="Times New Roman"/>
          <w:szCs w:val="24"/>
        </w:rPr>
        <w:t>Working Group</w:t>
      </w:r>
      <w:r w:rsidR="009004C3" w:rsidRPr="000E1C2B">
        <w:rPr>
          <w:rFonts w:ascii="Times New Roman" w:hAnsi="Times New Roman"/>
          <w:szCs w:val="24"/>
        </w:rPr>
        <w:t xml:space="preserve"> </w:t>
      </w:r>
      <w:r w:rsidRPr="000E1C2B">
        <w:rPr>
          <w:rFonts w:ascii="Times New Roman" w:hAnsi="Times New Roman"/>
          <w:szCs w:val="24"/>
        </w:rPr>
        <w:t xml:space="preserve">web site and can be </w:t>
      </w:r>
      <w:r w:rsidR="00ED24EC">
        <w:rPr>
          <w:rFonts w:ascii="Times New Roman" w:hAnsi="Times New Roman"/>
          <w:szCs w:val="24"/>
        </w:rPr>
        <w:t>publicly</w:t>
      </w:r>
      <w:r w:rsidRPr="000E1C2B">
        <w:rPr>
          <w:rFonts w:ascii="Times New Roman" w:hAnsi="Times New Roman"/>
          <w:szCs w:val="24"/>
        </w:rPr>
        <w:t xml:space="preserve"> distributed. The membership list shall be limited to the following:</w:t>
      </w:r>
    </w:p>
    <w:p w14:paraId="779F3411" w14:textId="77777777" w:rsidR="00ED3855" w:rsidRDefault="00ED3855">
      <w:pPr>
        <w:rPr>
          <w:rFonts w:ascii="Times New Roman" w:hAnsi="Times New Roman"/>
          <w:szCs w:val="24"/>
        </w:rPr>
      </w:pPr>
    </w:p>
    <w:p w14:paraId="319D61EB" w14:textId="77777777" w:rsidR="002809E7" w:rsidRPr="000E1C2B" w:rsidRDefault="002809E7" w:rsidP="005C3BB5">
      <w:pPr>
        <w:numPr>
          <w:ilvl w:val="0"/>
          <w:numId w:val="51"/>
        </w:numPr>
        <w:spacing w:before="120"/>
        <w:rPr>
          <w:rFonts w:ascii="Times New Roman" w:hAnsi="Times New Roman"/>
          <w:szCs w:val="24"/>
        </w:rPr>
      </w:pPr>
      <w:r w:rsidRPr="000E1C2B">
        <w:rPr>
          <w:rFonts w:ascii="Times New Roman" w:hAnsi="Times New Roman"/>
          <w:szCs w:val="24"/>
        </w:rPr>
        <w:t xml:space="preserve">Title of the </w:t>
      </w:r>
      <w:r w:rsidR="00AD031A">
        <w:rPr>
          <w:rFonts w:ascii="Times New Roman" w:hAnsi="Times New Roman"/>
          <w:szCs w:val="24"/>
        </w:rPr>
        <w:t>Working Group</w:t>
      </w:r>
      <w:r w:rsidRPr="000E1C2B">
        <w:rPr>
          <w:rFonts w:ascii="Times New Roman" w:hAnsi="Times New Roman"/>
          <w:szCs w:val="24"/>
        </w:rPr>
        <w:t xml:space="preserve"> and its designation</w:t>
      </w:r>
      <w:r w:rsidR="00B53CF8">
        <w:rPr>
          <w:rFonts w:ascii="Times New Roman" w:hAnsi="Times New Roman"/>
          <w:szCs w:val="24"/>
        </w:rPr>
        <w:t>.</w:t>
      </w:r>
    </w:p>
    <w:p w14:paraId="7DC24404" w14:textId="77777777" w:rsidR="002809E7" w:rsidRPr="000E1C2B" w:rsidRDefault="002809E7" w:rsidP="005C3BB5">
      <w:pPr>
        <w:numPr>
          <w:ilvl w:val="0"/>
          <w:numId w:val="51"/>
        </w:numPr>
        <w:spacing w:before="120"/>
        <w:rPr>
          <w:rFonts w:ascii="Times New Roman" w:hAnsi="Times New Roman"/>
          <w:szCs w:val="24"/>
        </w:rPr>
      </w:pPr>
      <w:r w:rsidRPr="000E1C2B">
        <w:rPr>
          <w:rFonts w:ascii="Times New Roman" w:hAnsi="Times New Roman"/>
          <w:szCs w:val="24"/>
        </w:rPr>
        <w:t xml:space="preserve">Scope of the </w:t>
      </w:r>
      <w:r w:rsidR="00AD031A">
        <w:rPr>
          <w:rFonts w:ascii="Times New Roman" w:hAnsi="Times New Roman"/>
          <w:szCs w:val="24"/>
        </w:rPr>
        <w:t>Working Group</w:t>
      </w:r>
      <w:r w:rsidR="00B53CF8">
        <w:rPr>
          <w:rFonts w:ascii="Times New Roman" w:hAnsi="Times New Roman"/>
          <w:szCs w:val="24"/>
        </w:rPr>
        <w:t>.</w:t>
      </w:r>
    </w:p>
    <w:p w14:paraId="20B850E1" w14:textId="2D3A8890" w:rsidR="002809E7" w:rsidRPr="000E1C2B" w:rsidRDefault="002809E7" w:rsidP="005C3BB5">
      <w:pPr>
        <w:numPr>
          <w:ilvl w:val="0"/>
          <w:numId w:val="51"/>
        </w:numPr>
        <w:spacing w:before="120"/>
        <w:rPr>
          <w:rFonts w:ascii="Times New Roman" w:hAnsi="Times New Roman"/>
          <w:szCs w:val="24"/>
        </w:rPr>
      </w:pPr>
      <w:r w:rsidRPr="000E1C2B">
        <w:rPr>
          <w:rFonts w:ascii="Times New Roman" w:hAnsi="Times New Roman"/>
          <w:szCs w:val="24"/>
        </w:rPr>
        <w:t xml:space="preserve">Officers:  Chair, </w:t>
      </w:r>
      <w:r w:rsidR="006E3889">
        <w:rPr>
          <w:rFonts w:ascii="Times New Roman" w:hAnsi="Times New Roman"/>
          <w:szCs w:val="24"/>
        </w:rPr>
        <w:t>Vice-Chair</w:t>
      </w:r>
      <w:r w:rsidR="00D751FF">
        <w:rPr>
          <w:rFonts w:ascii="Times New Roman" w:hAnsi="Times New Roman"/>
          <w:szCs w:val="24"/>
        </w:rPr>
        <w:t xml:space="preserve"> </w:t>
      </w:r>
      <w:r w:rsidR="0045198F">
        <w:rPr>
          <w:rFonts w:ascii="Times New Roman" w:hAnsi="Times New Roman"/>
          <w:szCs w:val="24"/>
        </w:rPr>
        <w:t>and</w:t>
      </w:r>
      <w:r w:rsidRPr="000E1C2B">
        <w:rPr>
          <w:rFonts w:ascii="Times New Roman" w:hAnsi="Times New Roman"/>
          <w:szCs w:val="24"/>
        </w:rPr>
        <w:t xml:space="preserve"> Secretary</w:t>
      </w:r>
      <w:r w:rsidR="00B53CF8">
        <w:rPr>
          <w:rFonts w:ascii="Times New Roman" w:hAnsi="Times New Roman"/>
          <w:szCs w:val="24"/>
        </w:rPr>
        <w:t>.</w:t>
      </w:r>
    </w:p>
    <w:p w14:paraId="5A03924A" w14:textId="77777777" w:rsidR="002809E7" w:rsidRPr="000E1C2B" w:rsidRDefault="002809E7" w:rsidP="005C3BB5">
      <w:pPr>
        <w:numPr>
          <w:ilvl w:val="0"/>
          <w:numId w:val="51"/>
        </w:numPr>
        <w:spacing w:before="120"/>
        <w:rPr>
          <w:rFonts w:ascii="Times New Roman" w:hAnsi="Times New Roman"/>
          <w:szCs w:val="24"/>
        </w:rPr>
      </w:pPr>
      <w:r w:rsidRPr="000E1C2B">
        <w:rPr>
          <w:rFonts w:ascii="Times New Roman" w:hAnsi="Times New Roman"/>
          <w:szCs w:val="24"/>
        </w:rPr>
        <w:lastRenderedPageBreak/>
        <w:t>Members: for all, name, affiliation</w:t>
      </w:r>
      <w:r w:rsidR="00B53CF8">
        <w:rPr>
          <w:rFonts w:ascii="Times New Roman" w:hAnsi="Times New Roman"/>
          <w:szCs w:val="24"/>
        </w:rPr>
        <w:t>.</w:t>
      </w:r>
    </w:p>
    <w:p w14:paraId="561016D2" w14:textId="77777777" w:rsidR="00CA5CD9" w:rsidRPr="000E1C2B" w:rsidRDefault="00CA5CD9" w:rsidP="005C3BB5">
      <w:pPr>
        <w:rPr>
          <w:rFonts w:ascii="Times New Roman" w:hAnsi="Times New Roman"/>
          <w:szCs w:val="24"/>
        </w:rPr>
      </w:pPr>
    </w:p>
    <w:p w14:paraId="42484C62" w14:textId="77777777" w:rsidR="00ED3855" w:rsidRDefault="00ED3855">
      <w:pPr>
        <w:rPr>
          <w:rFonts w:ascii="Times New Roman" w:hAnsi="Times New Roman"/>
          <w:szCs w:val="24"/>
        </w:rPr>
      </w:pPr>
    </w:p>
    <w:p w14:paraId="6AA71A20" w14:textId="77777777" w:rsidR="00ED3855" w:rsidRDefault="002809E7">
      <w:pPr>
        <w:rPr>
          <w:rFonts w:ascii="Times New Roman" w:hAnsi="Times New Roman"/>
          <w:b/>
          <w:szCs w:val="24"/>
        </w:rPr>
      </w:pPr>
      <w:r w:rsidRPr="000E1C2B">
        <w:rPr>
          <w:rFonts w:ascii="Times New Roman" w:hAnsi="Times New Roman"/>
          <w:b/>
          <w:szCs w:val="24"/>
        </w:rPr>
        <w:t xml:space="preserve">5.0 Subgroups of the </w:t>
      </w:r>
      <w:r w:rsidR="00AD031A">
        <w:rPr>
          <w:rFonts w:ascii="Times New Roman" w:hAnsi="Times New Roman"/>
          <w:b/>
          <w:szCs w:val="24"/>
        </w:rPr>
        <w:t>Working Group</w:t>
      </w:r>
    </w:p>
    <w:p w14:paraId="27A22541" w14:textId="77777777" w:rsidR="00ED3855" w:rsidRDefault="00ED3855">
      <w:pPr>
        <w:rPr>
          <w:rFonts w:ascii="Times New Roman" w:hAnsi="Times New Roman"/>
          <w:szCs w:val="24"/>
        </w:rPr>
      </w:pPr>
    </w:p>
    <w:p w14:paraId="089B4E3D" w14:textId="77777777" w:rsidR="00ED3855" w:rsidRDefault="002809E7">
      <w:pPr>
        <w:rPr>
          <w:rFonts w:ascii="Times New Roman" w:hAnsi="Times New Roman"/>
          <w:szCs w:val="24"/>
        </w:rPr>
      </w:pPr>
      <w:r w:rsidRPr="000E1C2B">
        <w:rPr>
          <w:rFonts w:ascii="Times New Roman" w:hAnsi="Times New Roman"/>
          <w:szCs w:val="24"/>
        </w:rPr>
        <w:t xml:space="preserve">The </w:t>
      </w:r>
      <w:r w:rsidR="00AD031A">
        <w:rPr>
          <w:rFonts w:ascii="Times New Roman" w:hAnsi="Times New Roman"/>
          <w:szCs w:val="24"/>
        </w:rPr>
        <w:t>Working Group</w:t>
      </w:r>
      <w:r w:rsidRPr="000E1C2B">
        <w:rPr>
          <w:rFonts w:ascii="Times New Roman" w:hAnsi="Times New Roman"/>
          <w:szCs w:val="24"/>
        </w:rPr>
        <w:t xml:space="preserve"> may, from time to time, form subgroups for the conduct of its business. </w:t>
      </w:r>
      <w:r w:rsidR="00212F37">
        <w:rPr>
          <w:rFonts w:ascii="Times New Roman" w:hAnsi="Times New Roman"/>
          <w:szCs w:val="24"/>
        </w:rPr>
        <w:t xml:space="preserve">Voting </w:t>
      </w:r>
      <w:r w:rsidR="000A04BD" w:rsidRPr="00B53CF8">
        <w:rPr>
          <w:rFonts w:ascii="Times New Roman" w:hAnsi="Times New Roman"/>
          <w:szCs w:val="24"/>
        </w:rPr>
        <w:t xml:space="preserve">Membership in the subgroup is granted to any </w:t>
      </w:r>
      <w:r w:rsidR="0064131F">
        <w:rPr>
          <w:rFonts w:ascii="Times New Roman" w:hAnsi="Times New Roman"/>
          <w:szCs w:val="24"/>
        </w:rPr>
        <w:t>participant</w:t>
      </w:r>
      <w:r w:rsidR="000A04BD" w:rsidRPr="00B53CF8">
        <w:rPr>
          <w:rFonts w:ascii="Times New Roman" w:hAnsi="Times New Roman"/>
          <w:szCs w:val="24"/>
        </w:rPr>
        <w:t xml:space="preserve"> of the </w:t>
      </w:r>
      <w:r w:rsidR="00AD031A" w:rsidRPr="00B53CF8">
        <w:rPr>
          <w:rFonts w:ascii="Times New Roman" w:hAnsi="Times New Roman"/>
          <w:szCs w:val="24"/>
        </w:rPr>
        <w:t>Working Group</w:t>
      </w:r>
      <w:r w:rsidR="000A04BD" w:rsidRPr="00B53CF8">
        <w:rPr>
          <w:rFonts w:ascii="Times New Roman" w:hAnsi="Times New Roman"/>
          <w:szCs w:val="24"/>
        </w:rPr>
        <w:t xml:space="preserve">. </w:t>
      </w:r>
      <w:r w:rsidRPr="00B53CF8">
        <w:rPr>
          <w:rFonts w:ascii="Times New Roman" w:hAnsi="Times New Roman"/>
          <w:szCs w:val="24"/>
        </w:rPr>
        <w:t xml:space="preserve">Such formation shall be explicitly noted in the meeting minutes. At the time of formation, the </w:t>
      </w:r>
      <w:r w:rsidR="00AD031A" w:rsidRPr="00B53CF8">
        <w:rPr>
          <w:rFonts w:ascii="Times New Roman" w:hAnsi="Times New Roman"/>
          <w:szCs w:val="24"/>
        </w:rPr>
        <w:t>Working Group</w:t>
      </w:r>
      <w:r w:rsidRPr="00B53CF8">
        <w:rPr>
          <w:rFonts w:ascii="Times New Roman" w:hAnsi="Times New Roman"/>
          <w:szCs w:val="24"/>
        </w:rPr>
        <w:t xml:space="preserve"> shall determine the scope and duties delegated to the subgroup</w:t>
      </w:r>
      <w:r w:rsidR="00753B2C" w:rsidRPr="00B53CF8">
        <w:rPr>
          <w:rFonts w:ascii="Times New Roman" w:hAnsi="Times New Roman"/>
          <w:szCs w:val="24"/>
        </w:rPr>
        <w:t xml:space="preserve">, and may decide to allow participation of </w:t>
      </w:r>
      <w:r w:rsidR="00C037C3">
        <w:rPr>
          <w:rFonts w:ascii="Times New Roman" w:hAnsi="Times New Roman"/>
          <w:szCs w:val="24"/>
        </w:rPr>
        <w:t xml:space="preserve">persons who are not </w:t>
      </w:r>
      <w:r w:rsidR="00AD031A" w:rsidRPr="00B53CF8">
        <w:rPr>
          <w:rFonts w:ascii="Times New Roman" w:hAnsi="Times New Roman"/>
          <w:szCs w:val="24"/>
        </w:rPr>
        <w:t>Working Group</w:t>
      </w:r>
      <w:r w:rsidR="00753B2C" w:rsidRPr="00B53CF8">
        <w:rPr>
          <w:rFonts w:ascii="Times New Roman" w:hAnsi="Times New Roman"/>
          <w:szCs w:val="24"/>
        </w:rPr>
        <w:t xml:space="preserve"> members and </w:t>
      </w:r>
      <w:r w:rsidR="00086ACB">
        <w:rPr>
          <w:rFonts w:ascii="Times New Roman" w:hAnsi="Times New Roman"/>
          <w:szCs w:val="24"/>
        </w:rPr>
        <w:t xml:space="preserve">specify </w:t>
      </w:r>
      <w:r w:rsidR="00753B2C" w:rsidRPr="00B53CF8">
        <w:rPr>
          <w:rFonts w:ascii="Times New Roman" w:hAnsi="Times New Roman"/>
          <w:szCs w:val="24"/>
        </w:rPr>
        <w:t xml:space="preserve">the terms and conditions under which </w:t>
      </w:r>
      <w:r w:rsidR="00C037C3">
        <w:rPr>
          <w:rFonts w:ascii="Times New Roman" w:hAnsi="Times New Roman"/>
          <w:szCs w:val="24"/>
        </w:rPr>
        <w:t>they</w:t>
      </w:r>
      <w:r w:rsidR="00753B2C" w:rsidRPr="00B53CF8">
        <w:rPr>
          <w:rFonts w:ascii="Times New Roman" w:hAnsi="Times New Roman"/>
          <w:szCs w:val="24"/>
        </w:rPr>
        <w:t xml:space="preserve"> participate in the subgroup</w:t>
      </w:r>
      <w:r w:rsidRPr="00B53CF8">
        <w:rPr>
          <w:rFonts w:ascii="Times New Roman" w:hAnsi="Times New Roman"/>
          <w:szCs w:val="24"/>
        </w:rPr>
        <w:t xml:space="preserve">. </w:t>
      </w:r>
      <w:r w:rsidR="00D11E17" w:rsidRPr="00B53CF8">
        <w:rPr>
          <w:rFonts w:ascii="Times New Roman" w:hAnsi="Times New Roman"/>
          <w:szCs w:val="24"/>
        </w:rPr>
        <w:t xml:space="preserve">Any changes to its scope and duties will require the approval of the </w:t>
      </w:r>
      <w:r w:rsidR="00AD031A" w:rsidRPr="00B53CF8">
        <w:rPr>
          <w:rFonts w:ascii="Times New Roman" w:hAnsi="Times New Roman"/>
          <w:szCs w:val="24"/>
        </w:rPr>
        <w:t>Working Group</w:t>
      </w:r>
      <w:r w:rsidR="00D11E17" w:rsidRPr="00B53CF8">
        <w:rPr>
          <w:rFonts w:ascii="Times New Roman" w:hAnsi="Times New Roman"/>
          <w:szCs w:val="24"/>
        </w:rPr>
        <w:t xml:space="preserve">. </w:t>
      </w:r>
      <w:r w:rsidRPr="00B53CF8">
        <w:rPr>
          <w:rFonts w:ascii="Times New Roman" w:hAnsi="Times New Roman"/>
          <w:szCs w:val="24"/>
        </w:rPr>
        <w:t xml:space="preserve">Any resolution of a subgroup shall be subject to confirmation by the </w:t>
      </w:r>
      <w:r w:rsidR="00AD031A" w:rsidRPr="00B53CF8">
        <w:rPr>
          <w:rFonts w:ascii="Times New Roman" w:hAnsi="Times New Roman"/>
          <w:szCs w:val="24"/>
        </w:rPr>
        <w:t>Working</w:t>
      </w:r>
      <w:r w:rsidR="00AD031A">
        <w:rPr>
          <w:rFonts w:ascii="Times New Roman" w:hAnsi="Times New Roman"/>
          <w:szCs w:val="24"/>
        </w:rPr>
        <w:t xml:space="preserve"> Group</w:t>
      </w:r>
      <w:r w:rsidRPr="000E1C2B">
        <w:rPr>
          <w:rFonts w:ascii="Times New Roman" w:hAnsi="Times New Roman"/>
          <w:szCs w:val="24"/>
        </w:rPr>
        <w:t>.</w:t>
      </w:r>
    </w:p>
    <w:p w14:paraId="491523BF" w14:textId="77777777" w:rsidR="00ED3855" w:rsidRDefault="00ED3855">
      <w:pPr>
        <w:rPr>
          <w:rFonts w:ascii="Times New Roman" w:hAnsi="Times New Roman"/>
          <w:szCs w:val="24"/>
        </w:rPr>
      </w:pPr>
    </w:p>
    <w:p w14:paraId="4B0928F5" w14:textId="20FBAF49" w:rsidR="00ED3855" w:rsidRDefault="002809E7">
      <w:pPr>
        <w:rPr>
          <w:rFonts w:ascii="Times New Roman" w:hAnsi="Times New Roman"/>
          <w:szCs w:val="24"/>
        </w:rPr>
      </w:pPr>
      <w:r w:rsidRPr="000E1C2B">
        <w:rPr>
          <w:rFonts w:ascii="Times New Roman" w:hAnsi="Times New Roman"/>
          <w:szCs w:val="24"/>
        </w:rPr>
        <w:t xml:space="preserve">The Chair of the </w:t>
      </w:r>
      <w:r w:rsidR="00AD031A">
        <w:rPr>
          <w:rFonts w:ascii="Times New Roman" w:hAnsi="Times New Roman"/>
          <w:szCs w:val="24"/>
        </w:rPr>
        <w:t>Working Group</w:t>
      </w:r>
      <w:r w:rsidRPr="000E1C2B">
        <w:rPr>
          <w:rFonts w:ascii="Times New Roman" w:hAnsi="Times New Roman"/>
          <w:szCs w:val="24"/>
        </w:rPr>
        <w:t xml:space="preserve"> shall appoint</w:t>
      </w:r>
      <w:r w:rsidR="0042346D">
        <w:rPr>
          <w:rFonts w:ascii="Times New Roman" w:hAnsi="Times New Roman"/>
          <w:szCs w:val="24"/>
        </w:rPr>
        <w:t>, and may dismiss,</w:t>
      </w:r>
      <w:r w:rsidRPr="000E1C2B">
        <w:rPr>
          <w:rFonts w:ascii="Times New Roman" w:hAnsi="Times New Roman"/>
          <w:szCs w:val="24"/>
        </w:rPr>
        <w:t xml:space="preserve"> the </w:t>
      </w:r>
      <w:r w:rsidR="00654E95" w:rsidRPr="000E1C2B">
        <w:rPr>
          <w:rFonts w:ascii="Times New Roman" w:hAnsi="Times New Roman"/>
          <w:szCs w:val="24"/>
        </w:rPr>
        <w:t xml:space="preserve">Chair </w:t>
      </w:r>
      <w:r w:rsidRPr="000E1C2B">
        <w:rPr>
          <w:rFonts w:ascii="Times New Roman" w:hAnsi="Times New Roman"/>
          <w:szCs w:val="24"/>
        </w:rPr>
        <w:t>of the subgroup.</w:t>
      </w:r>
      <w:r w:rsidR="0042346D">
        <w:rPr>
          <w:rFonts w:ascii="Times New Roman" w:hAnsi="Times New Roman"/>
          <w:szCs w:val="24"/>
        </w:rPr>
        <w:t xml:space="preserve"> </w:t>
      </w:r>
    </w:p>
    <w:p w14:paraId="39751F4A" w14:textId="77777777" w:rsidR="00ED3855" w:rsidRDefault="00ED3855">
      <w:pPr>
        <w:rPr>
          <w:rFonts w:ascii="Times New Roman" w:hAnsi="Times New Roman"/>
          <w:szCs w:val="24"/>
        </w:rPr>
      </w:pPr>
    </w:p>
    <w:p w14:paraId="5D3E1D04" w14:textId="77777777" w:rsidR="00ED3855" w:rsidRDefault="00ED3855">
      <w:pPr>
        <w:rPr>
          <w:rFonts w:ascii="Times New Roman" w:hAnsi="Times New Roman"/>
          <w:szCs w:val="24"/>
        </w:rPr>
      </w:pPr>
    </w:p>
    <w:p w14:paraId="32EC1911" w14:textId="77777777" w:rsidR="00ED3855" w:rsidRDefault="002809E7">
      <w:pPr>
        <w:rPr>
          <w:rFonts w:ascii="Times New Roman" w:hAnsi="Times New Roman"/>
          <w:b/>
          <w:szCs w:val="24"/>
        </w:rPr>
      </w:pPr>
      <w:r w:rsidRPr="000E1C2B">
        <w:rPr>
          <w:rFonts w:ascii="Times New Roman" w:hAnsi="Times New Roman"/>
          <w:b/>
          <w:szCs w:val="24"/>
        </w:rPr>
        <w:t>6.0 Meetings</w:t>
      </w:r>
    </w:p>
    <w:p w14:paraId="268A6942" w14:textId="77777777" w:rsidR="00ED3855" w:rsidRDefault="00ED3855">
      <w:pPr>
        <w:rPr>
          <w:rFonts w:ascii="Times New Roman" w:hAnsi="Times New Roman"/>
          <w:szCs w:val="24"/>
        </w:rPr>
      </w:pPr>
    </w:p>
    <w:p w14:paraId="4DA2829F" w14:textId="0B1F2FAE" w:rsidR="00ED3855" w:rsidRDefault="00AD031A">
      <w:pPr>
        <w:rPr>
          <w:rFonts w:ascii="Times New Roman" w:hAnsi="Times New Roman"/>
          <w:szCs w:val="24"/>
        </w:rPr>
      </w:pPr>
      <w:r>
        <w:rPr>
          <w:rFonts w:ascii="Times New Roman" w:hAnsi="Times New Roman"/>
          <w:szCs w:val="24"/>
        </w:rPr>
        <w:t>Working Group</w:t>
      </w:r>
      <w:r w:rsidR="002809E7" w:rsidRPr="000E1C2B">
        <w:rPr>
          <w:rFonts w:ascii="Times New Roman" w:hAnsi="Times New Roman"/>
          <w:szCs w:val="24"/>
        </w:rPr>
        <w:t xml:space="preserve"> meetings may be conducted either exclusively in-person or in-person with one or more participants contributing via electronic means, or exclusively via electronic means. </w:t>
      </w:r>
      <w:r>
        <w:rPr>
          <w:rFonts w:ascii="Times New Roman" w:hAnsi="Times New Roman"/>
          <w:szCs w:val="24"/>
        </w:rPr>
        <w:t>Working Group</w:t>
      </w:r>
      <w:r w:rsidR="002809E7" w:rsidRPr="000E1C2B">
        <w:rPr>
          <w:rFonts w:ascii="Times New Roman" w:hAnsi="Times New Roman"/>
          <w:szCs w:val="24"/>
        </w:rPr>
        <w:t xml:space="preserve"> meetings shall be held, as decided by the </w:t>
      </w:r>
      <w:r>
        <w:rPr>
          <w:rFonts w:ascii="Times New Roman" w:hAnsi="Times New Roman"/>
          <w:szCs w:val="24"/>
        </w:rPr>
        <w:t>Working Group</w:t>
      </w:r>
      <w:r w:rsidR="002809E7" w:rsidRPr="000E1C2B">
        <w:rPr>
          <w:rFonts w:ascii="Times New Roman" w:hAnsi="Times New Roman"/>
          <w:szCs w:val="24"/>
        </w:rPr>
        <w:t xml:space="preserve">, the Chair, or by petition of </w:t>
      </w:r>
      <w:r w:rsidR="00EF1E3F" w:rsidRPr="008D0DB7">
        <w:rPr>
          <w:rFonts w:ascii="Times New Roman" w:hAnsi="Times New Roman"/>
          <w:szCs w:val="24"/>
        </w:rPr>
        <w:t>30</w:t>
      </w:r>
      <w:r w:rsidR="00761566" w:rsidRPr="009F649E">
        <w:rPr>
          <w:rFonts w:ascii="Times New Roman" w:hAnsi="Times New Roman"/>
          <w:szCs w:val="24"/>
        </w:rPr>
        <w:t xml:space="preserve"> </w:t>
      </w:r>
      <w:r w:rsidR="002809E7" w:rsidRPr="000E1C2B">
        <w:rPr>
          <w:rFonts w:ascii="Times New Roman" w:hAnsi="Times New Roman"/>
          <w:szCs w:val="24"/>
        </w:rPr>
        <w:t xml:space="preserve">% or more of the voting members, to conduct business, such as making assignments, receiving reports of work, progressing draft standards, resolving differences between subgroups, and considering views and objections from any source. </w:t>
      </w:r>
      <w:r w:rsidR="00BC7648" w:rsidRPr="00BC7648">
        <w:rPr>
          <w:rFonts w:ascii="Times New Roman" w:hAnsi="Times New Roman"/>
          <w:szCs w:val="24"/>
        </w:rPr>
        <w:t xml:space="preserve">A meeting notice shall be distributed to all members at least </w:t>
      </w:r>
      <w:r w:rsidR="00EF1E3F" w:rsidRPr="008D0DB7">
        <w:rPr>
          <w:rFonts w:ascii="Times New Roman" w:hAnsi="Times New Roman"/>
          <w:szCs w:val="24"/>
        </w:rPr>
        <w:t>15</w:t>
      </w:r>
      <w:r w:rsidR="00761566" w:rsidRPr="009F649E">
        <w:rPr>
          <w:rFonts w:ascii="Times New Roman" w:hAnsi="Times New Roman"/>
          <w:szCs w:val="24"/>
        </w:rPr>
        <w:t xml:space="preserve"> </w:t>
      </w:r>
      <w:r w:rsidR="00BC7648" w:rsidRPr="00BC7648">
        <w:rPr>
          <w:rFonts w:ascii="Times New Roman" w:hAnsi="Times New Roman"/>
          <w:szCs w:val="24"/>
        </w:rPr>
        <w:t xml:space="preserve">days in advance of a face-to-face meeting and at least </w:t>
      </w:r>
      <w:r w:rsidR="00EF1E3F" w:rsidRPr="008D0DB7">
        <w:rPr>
          <w:rFonts w:ascii="Times New Roman" w:hAnsi="Times New Roman"/>
          <w:szCs w:val="24"/>
        </w:rPr>
        <w:t>15</w:t>
      </w:r>
      <w:r w:rsidR="00BE2C62" w:rsidRPr="009F649E">
        <w:rPr>
          <w:rFonts w:ascii="Times New Roman" w:hAnsi="Times New Roman"/>
          <w:szCs w:val="24"/>
        </w:rPr>
        <w:t xml:space="preserve"> </w:t>
      </w:r>
      <w:r w:rsidR="00BC7648" w:rsidRPr="00BC7648">
        <w:rPr>
          <w:rFonts w:ascii="Times New Roman" w:hAnsi="Times New Roman"/>
          <w:szCs w:val="24"/>
        </w:rPr>
        <w:t xml:space="preserve">days notice in advance for an electronic (including teleconference) meeting. A meeting agenda (including participation information) shall be distributed to all members at least </w:t>
      </w:r>
      <w:r w:rsidR="00EF1E3F" w:rsidRPr="008D0DB7">
        <w:rPr>
          <w:rFonts w:ascii="Times New Roman" w:hAnsi="Times New Roman"/>
          <w:szCs w:val="24"/>
        </w:rPr>
        <w:t>10</w:t>
      </w:r>
      <w:r w:rsidR="00BE2C62" w:rsidRPr="009F649E">
        <w:rPr>
          <w:rFonts w:ascii="Times New Roman" w:hAnsi="Times New Roman"/>
          <w:szCs w:val="24"/>
        </w:rPr>
        <w:t xml:space="preserve"> </w:t>
      </w:r>
      <w:r w:rsidR="00BC7648" w:rsidRPr="00BC7648">
        <w:rPr>
          <w:rFonts w:ascii="Times New Roman" w:hAnsi="Times New Roman"/>
          <w:szCs w:val="24"/>
        </w:rPr>
        <w:t xml:space="preserve">days in advance of a face-to-face meeting, and at least </w:t>
      </w:r>
      <w:r w:rsidR="00EF1E3F" w:rsidRPr="008D0DB7">
        <w:rPr>
          <w:rFonts w:ascii="Times New Roman" w:hAnsi="Times New Roman"/>
          <w:szCs w:val="24"/>
        </w:rPr>
        <w:t>7</w:t>
      </w:r>
      <w:r w:rsidR="00761566" w:rsidRPr="00BC7648">
        <w:rPr>
          <w:rFonts w:ascii="Times New Roman" w:hAnsi="Times New Roman"/>
          <w:szCs w:val="24"/>
        </w:rPr>
        <w:t xml:space="preserve"> </w:t>
      </w:r>
      <w:r w:rsidR="00BC7648" w:rsidRPr="00BC7648">
        <w:rPr>
          <w:rFonts w:ascii="Times New Roman" w:hAnsi="Times New Roman"/>
          <w:szCs w:val="24"/>
        </w:rPr>
        <w:t>days in advance for an electronic meeting.</w:t>
      </w:r>
      <w:r w:rsidR="002809E7" w:rsidRPr="000E1C2B">
        <w:rPr>
          <w:rFonts w:ascii="Times New Roman" w:hAnsi="Times New Roman"/>
          <w:szCs w:val="24"/>
        </w:rPr>
        <w:t xml:space="preserve"> (Meetings of subgroups may be held as decided upon by the members or Chair of the subgroup.) Notification of the potential for action shall be included on any distributed agendas for meetings.</w:t>
      </w:r>
    </w:p>
    <w:p w14:paraId="6E79F682" w14:textId="77777777" w:rsidR="00ED3855" w:rsidRDefault="00ED3855">
      <w:pPr>
        <w:rPr>
          <w:rFonts w:ascii="Times New Roman" w:hAnsi="Times New Roman"/>
          <w:szCs w:val="24"/>
        </w:rPr>
      </w:pPr>
    </w:p>
    <w:p w14:paraId="57F2D6E1" w14:textId="77777777" w:rsidR="00ED3855" w:rsidRDefault="002809E7">
      <w:pPr>
        <w:rPr>
          <w:rFonts w:ascii="Times New Roman" w:hAnsi="Times New Roman"/>
          <w:szCs w:val="24"/>
        </w:rPr>
      </w:pPr>
      <w:r w:rsidRPr="000E1C2B">
        <w:rPr>
          <w:rFonts w:ascii="Times New Roman" w:hAnsi="Times New Roman"/>
          <w:szCs w:val="24"/>
        </w:rPr>
        <w:t xml:space="preserve">While having a balance of all interested parties is not an official requirement for a </w:t>
      </w:r>
      <w:r w:rsidR="00AD031A">
        <w:rPr>
          <w:rFonts w:ascii="Times New Roman" w:hAnsi="Times New Roman"/>
          <w:szCs w:val="24"/>
        </w:rPr>
        <w:t>Working Group</w:t>
      </w:r>
      <w:r w:rsidRPr="000E1C2B">
        <w:rPr>
          <w:rFonts w:ascii="Times New Roman" w:hAnsi="Times New Roman"/>
          <w:szCs w:val="24"/>
        </w:rPr>
        <w:t xml:space="preserve">, it is a desirable goal. As such, the officers of the </w:t>
      </w:r>
      <w:r w:rsidR="00AD031A">
        <w:rPr>
          <w:rFonts w:ascii="Times New Roman" w:hAnsi="Times New Roman"/>
          <w:szCs w:val="24"/>
        </w:rPr>
        <w:t>Working Group</w:t>
      </w:r>
      <w:r w:rsidRPr="000E1C2B">
        <w:rPr>
          <w:rFonts w:ascii="Times New Roman" w:hAnsi="Times New Roman"/>
          <w:szCs w:val="24"/>
        </w:rPr>
        <w:t xml:space="preserve"> should consider issues of balance and dominance that may arise and discuss them with the Sponsor. </w:t>
      </w:r>
    </w:p>
    <w:p w14:paraId="1A2A671B" w14:textId="77777777" w:rsidR="00ED3855" w:rsidRDefault="00ED3855">
      <w:pPr>
        <w:rPr>
          <w:rFonts w:ascii="Times New Roman" w:hAnsi="Times New Roman"/>
          <w:szCs w:val="24"/>
        </w:rPr>
      </w:pPr>
    </w:p>
    <w:p w14:paraId="67C249D4" w14:textId="77777777" w:rsidR="00ED3855" w:rsidRDefault="002809E7">
      <w:pPr>
        <w:rPr>
          <w:rFonts w:ascii="Times New Roman" w:hAnsi="Times New Roman"/>
          <w:szCs w:val="24"/>
        </w:rPr>
      </w:pPr>
      <w:r w:rsidRPr="000E1C2B">
        <w:rPr>
          <w:rFonts w:ascii="Times New Roman" w:hAnsi="Times New Roman"/>
          <w:szCs w:val="24"/>
        </w:rPr>
        <w:t xml:space="preserve">Participants shall be asked to state their employer and affiliation at each </w:t>
      </w:r>
      <w:r w:rsidR="00AD031A">
        <w:rPr>
          <w:rFonts w:ascii="Times New Roman" w:hAnsi="Times New Roman"/>
          <w:szCs w:val="24"/>
        </w:rPr>
        <w:t>Working Group</w:t>
      </w:r>
      <w:r w:rsidRPr="000E1C2B">
        <w:rPr>
          <w:rFonts w:ascii="Times New Roman" w:hAnsi="Times New Roman"/>
          <w:szCs w:val="24"/>
        </w:rPr>
        <w:t xml:space="preserve"> meeting as required by the </w:t>
      </w:r>
      <w:r w:rsidR="004F0AD3" w:rsidRPr="004F0AD3">
        <w:rPr>
          <w:rFonts w:ascii="Times New Roman" w:hAnsi="Times New Roman"/>
          <w:i/>
          <w:szCs w:val="24"/>
        </w:rPr>
        <w:t xml:space="preserve">IEEE-SA </w:t>
      </w:r>
      <w:r w:rsidRPr="004F0AD3">
        <w:rPr>
          <w:rFonts w:ascii="Times New Roman" w:hAnsi="Times New Roman"/>
          <w:i/>
          <w:szCs w:val="24"/>
        </w:rPr>
        <w:t>SA</w:t>
      </w:r>
      <w:r w:rsidR="004F0AD3" w:rsidRPr="004F0AD3">
        <w:rPr>
          <w:rFonts w:ascii="Times New Roman" w:hAnsi="Times New Roman"/>
          <w:i/>
          <w:szCs w:val="24"/>
        </w:rPr>
        <w:t xml:space="preserve"> </w:t>
      </w:r>
      <w:r w:rsidRPr="004F0AD3">
        <w:rPr>
          <w:rFonts w:ascii="Times New Roman" w:hAnsi="Times New Roman"/>
          <w:i/>
          <w:szCs w:val="24"/>
        </w:rPr>
        <w:t>S</w:t>
      </w:r>
      <w:r w:rsidR="004F0AD3" w:rsidRPr="004F0AD3">
        <w:rPr>
          <w:rFonts w:ascii="Times New Roman" w:hAnsi="Times New Roman"/>
          <w:i/>
          <w:szCs w:val="24"/>
        </w:rPr>
        <w:t xml:space="preserve">tandards </w:t>
      </w:r>
      <w:r w:rsidRPr="004F0AD3">
        <w:rPr>
          <w:rFonts w:ascii="Times New Roman" w:hAnsi="Times New Roman"/>
          <w:i/>
          <w:szCs w:val="24"/>
        </w:rPr>
        <w:t>B</w:t>
      </w:r>
      <w:r w:rsidR="004F0AD3" w:rsidRPr="004F0AD3">
        <w:rPr>
          <w:rFonts w:ascii="Times New Roman" w:hAnsi="Times New Roman"/>
          <w:i/>
          <w:szCs w:val="24"/>
        </w:rPr>
        <w:t>oard</w:t>
      </w:r>
      <w:r w:rsidRPr="004F0AD3">
        <w:rPr>
          <w:rFonts w:ascii="Times New Roman" w:hAnsi="Times New Roman"/>
          <w:i/>
          <w:szCs w:val="24"/>
        </w:rPr>
        <w:t xml:space="preserve"> Operations Manual</w:t>
      </w:r>
      <w:r w:rsidRPr="000E1C2B">
        <w:rPr>
          <w:rFonts w:ascii="Times New Roman" w:hAnsi="Times New Roman"/>
          <w:szCs w:val="24"/>
        </w:rPr>
        <w:t xml:space="preserve"> </w:t>
      </w:r>
      <w:r w:rsidR="00E50EE9">
        <w:rPr>
          <w:rFonts w:ascii="Times New Roman" w:hAnsi="Times New Roman"/>
          <w:szCs w:val="24"/>
        </w:rPr>
        <w:t>clause on “</w:t>
      </w:r>
      <w:r w:rsidRPr="000E1C2B">
        <w:rPr>
          <w:rFonts w:ascii="Times New Roman" w:hAnsi="Times New Roman"/>
          <w:szCs w:val="24"/>
        </w:rPr>
        <w:t>Disclosure of Affiliation</w:t>
      </w:r>
      <w:r w:rsidR="00E50EE9">
        <w:rPr>
          <w:rFonts w:ascii="Times New Roman" w:hAnsi="Times New Roman"/>
          <w:szCs w:val="24"/>
        </w:rPr>
        <w:t>”</w:t>
      </w:r>
      <w:r w:rsidRPr="000E1C2B">
        <w:rPr>
          <w:rFonts w:ascii="Times New Roman" w:hAnsi="Times New Roman"/>
          <w:szCs w:val="24"/>
        </w:rPr>
        <w:t>).</w:t>
      </w:r>
    </w:p>
    <w:p w14:paraId="23972DBF" w14:textId="77777777" w:rsidR="00ED3855" w:rsidRDefault="00ED3855">
      <w:pPr>
        <w:rPr>
          <w:rFonts w:ascii="Times New Roman" w:hAnsi="Times New Roman"/>
          <w:szCs w:val="24"/>
        </w:rPr>
      </w:pPr>
    </w:p>
    <w:p w14:paraId="79C2C928" w14:textId="77777777" w:rsidR="00ED3855" w:rsidRDefault="002809E7">
      <w:pPr>
        <w:rPr>
          <w:rFonts w:ascii="Times New Roman" w:hAnsi="Times New Roman"/>
          <w:szCs w:val="24"/>
        </w:rPr>
      </w:pPr>
      <w:r w:rsidRPr="000E1C2B">
        <w:rPr>
          <w:rFonts w:ascii="Times New Roman" w:hAnsi="Times New Roman"/>
          <w:szCs w:val="24"/>
        </w:rPr>
        <w:t>Please note that all IEEE Standards development meetings are open to anyone who has a material interest and wishes to attend. However, some meetings may occur in Executive Session (see Clause 6.3).</w:t>
      </w:r>
    </w:p>
    <w:p w14:paraId="40ABFC64" w14:textId="77777777" w:rsidR="00ED3855" w:rsidRDefault="00ED3855">
      <w:pPr>
        <w:rPr>
          <w:rFonts w:ascii="Times New Roman" w:hAnsi="Times New Roman"/>
          <w:szCs w:val="24"/>
        </w:rPr>
      </w:pPr>
    </w:p>
    <w:p w14:paraId="20FE61B8" w14:textId="77777777" w:rsidR="00ED3855" w:rsidRDefault="00ED3855">
      <w:pPr>
        <w:rPr>
          <w:rFonts w:ascii="Times New Roman" w:hAnsi="Times New Roman"/>
          <w:szCs w:val="24"/>
        </w:rPr>
      </w:pPr>
    </w:p>
    <w:p w14:paraId="59F79E11" w14:textId="77777777" w:rsidR="00ED3855" w:rsidRDefault="002809E7">
      <w:pPr>
        <w:rPr>
          <w:rFonts w:ascii="Times New Roman" w:hAnsi="Times New Roman"/>
          <w:b/>
          <w:szCs w:val="24"/>
        </w:rPr>
      </w:pPr>
      <w:r w:rsidRPr="000E1C2B">
        <w:rPr>
          <w:rFonts w:ascii="Times New Roman" w:hAnsi="Times New Roman"/>
          <w:b/>
          <w:szCs w:val="24"/>
        </w:rPr>
        <w:t xml:space="preserve">6.1 </w:t>
      </w:r>
      <w:commentRangeStart w:id="31"/>
      <w:r w:rsidRPr="000E1C2B">
        <w:rPr>
          <w:rFonts w:ascii="Times New Roman" w:hAnsi="Times New Roman"/>
          <w:b/>
          <w:szCs w:val="24"/>
        </w:rPr>
        <w:t xml:space="preserve">Quorum </w:t>
      </w:r>
      <w:commentRangeEnd w:id="31"/>
      <w:r w:rsidR="00C5002A">
        <w:rPr>
          <w:rStyle w:val="CommentReference"/>
          <w:rFonts w:ascii="Times New Roman" w:eastAsia="Times New Roman" w:hAnsi="Times New Roman"/>
        </w:rPr>
        <w:commentReference w:id="31"/>
      </w:r>
      <w:bookmarkStart w:id="32" w:name="_GoBack"/>
      <w:bookmarkEnd w:id="32"/>
    </w:p>
    <w:p w14:paraId="0B77E44C" w14:textId="77777777" w:rsidR="00ED3855" w:rsidRDefault="00ED3855">
      <w:pPr>
        <w:rPr>
          <w:rFonts w:ascii="Times New Roman" w:hAnsi="Times New Roman"/>
          <w:szCs w:val="24"/>
        </w:rPr>
      </w:pPr>
    </w:p>
    <w:p w14:paraId="2AC8D960" w14:textId="77777777" w:rsidR="00ED3855" w:rsidRDefault="002809E7">
      <w:pPr>
        <w:rPr>
          <w:rFonts w:ascii="Times New Roman" w:hAnsi="Times New Roman"/>
          <w:szCs w:val="24"/>
        </w:rPr>
      </w:pPr>
      <w:r w:rsidRPr="000E1C2B">
        <w:rPr>
          <w:rFonts w:ascii="Times New Roman" w:hAnsi="Times New Roman"/>
          <w:szCs w:val="24"/>
        </w:rPr>
        <w:t xml:space="preserve">A quorum shall be identified and announced before the initiation of </w:t>
      </w:r>
      <w:r w:rsidR="00AD031A">
        <w:rPr>
          <w:rFonts w:ascii="Times New Roman" w:hAnsi="Times New Roman"/>
          <w:szCs w:val="24"/>
        </w:rPr>
        <w:t>Working Group</w:t>
      </w:r>
      <w:r w:rsidRPr="000E1C2B">
        <w:rPr>
          <w:rFonts w:ascii="Times New Roman" w:hAnsi="Times New Roman"/>
          <w:szCs w:val="24"/>
        </w:rPr>
        <w:t xml:space="preserve"> business at a meeting, but if a quorum is not present, actions may be taken subject to confirmation by letter or electronic ballot, as detailed in </w:t>
      </w:r>
      <w:r w:rsidR="00B64045">
        <w:rPr>
          <w:rFonts w:ascii="Times New Roman" w:hAnsi="Times New Roman"/>
          <w:szCs w:val="24"/>
        </w:rPr>
        <w:t>s</w:t>
      </w:r>
      <w:r w:rsidRPr="000E1C2B">
        <w:rPr>
          <w:rFonts w:ascii="Times New Roman" w:hAnsi="Times New Roman"/>
          <w:szCs w:val="24"/>
        </w:rPr>
        <w:t xml:space="preserve">ubclause 7.2 or at the next </w:t>
      </w:r>
      <w:r w:rsidR="00AD031A">
        <w:rPr>
          <w:rFonts w:ascii="Times New Roman" w:hAnsi="Times New Roman"/>
          <w:szCs w:val="24"/>
        </w:rPr>
        <w:t>Working Group</w:t>
      </w:r>
      <w:r w:rsidRPr="000E1C2B">
        <w:rPr>
          <w:rFonts w:ascii="Times New Roman" w:hAnsi="Times New Roman"/>
          <w:szCs w:val="24"/>
        </w:rPr>
        <w:t xml:space="preserve"> meeting. Unless otherwise approved by the Sponsor, a quorum shall be defined as </w:t>
      </w:r>
      <w:r w:rsidR="00EF1E3F" w:rsidRPr="008D0DB7">
        <w:rPr>
          <w:rFonts w:ascii="Times New Roman" w:hAnsi="Times New Roman"/>
          <w:szCs w:val="24"/>
        </w:rPr>
        <w:t>one-half</w:t>
      </w:r>
      <w:r w:rsidRPr="000E1C2B">
        <w:rPr>
          <w:rFonts w:ascii="Times New Roman" w:hAnsi="Times New Roman"/>
          <w:i/>
          <w:szCs w:val="24"/>
        </w:rPr>
        <w:t xml:space="preserve"> </w:t>
      </w:r>
      <w:r w:rsidRPr="000E1C2B">
        <w:rPr>
          <w:rFonts w:ascii="Times New Roman" w:hAnsi="Times New Roman"/>
          <w:szCs w:val="24"/>
        </w:rPr>
        <w:t xml:space="preserve">of </w:t>
      </w:r>
      <w:r w:rsidR="00AD031A">
        <w:rPr>
          <w:rFonts w:ascii="Times New Roman" w:hAnsi="Times New Roman"/>
          <w:szCs w:val="24"/>
        </w:rPr>
        <w:t>Working Group</w:t>
      </w:r>
      <w:r w:rsidRPr="000E1C2B">
        <w:rPr>
          <w:rFonts w:ascii="Times New Roman" w:hAnsi="Times New Roman"/>
          <w:szCs w:val="24"/>
        </w:rPr>
        <w:t xml:space="preserve"> </w:t>
      </w:r>
      <w:r w:rsidR="000A04BD" w:rsidRPr="00B53CF8">
        <w:rPr>
          <w:rFonts w:ascii="Times New Roman" w:hAnsi="Times New Roman"/>
          <w:szCs w:val="24"/>
        </w:rPr>
        <w:t xml:space="preserve">voting </w:t>
      </w:r>
      <w:r w:rsidRPr="000E1C2B">
        <w:rPr>
          <w:rFonts w:ascii="Times New Roman" w:hAnsi="Times New Roman"/>
          <w:szCs w:val="24"/>
        </w:rPr>
        <w:t>members.</w:t>
      </w:r>
    </w:p>
    <w:p w14:paraId="76480D84" w14:textId="77777777" w:rsidR="00ED3855" w:rsidRDefault="00ED3855">
      <w:pPr>
        <w:rPr>
          <w:rFonts w:ascii="Times New Roman" w:hAnsi="Times New Roman"/>
          <w:szCs w:val="24"/>
        </w:rPr>
      </w:pPr>
    </w:p>
    <w:p w14:paraId="453B7265" w14:textId="77777777" w:rsidR="00ED3855" w:rsidRDefault="00ED3855">
      <w:pPr>
        <w:rPr>
          <w:rFonts w:ascii="Times New Roman" w:hAnsi="Times New Roman"/>
          <w:szCs w:val="24"/>
        </w:rPr>
      </w:pPr>
    </w:p>
    <w:p w14:paraId="14A066D5" w14:textId="77777777" w:rsidR="00ED3855" w:rsidRDefault="002809E7">
      <w:pPr>
        <w:rPr>
          <w:rFonts w:ascii="Times New Roman" w:hAnsi="Times New Roman"/>
          <w:b/>
          <w:szCs w:val="24"/>
        </w:rPr>
      </w:pPr>
      <w:r w:rsidRPr="000E1C2B">
        <w:rPr>
          <w:rFonts w:ascii="Times New Roman" w:hAnsi="Times New Roman"/>
          <w:b/>
          <w:szCs w:val="24"/>
        </w:rPr>
        <w:t>6.2 Conduct</w:t>
      </w:r>
    </w:p>
    <w:p w14:paraId="6895C08F" w14:textId="77777777" w:rsidR="00ED3855" w:rsidRDefault="00ED3855">
      <w:pPr>
        <w:rPr>
          <w:rFonts w:ascii="Times New Roman" w:hAnsi="Times New Roman"/>
          <w:szCs w:val="24"/>
        </w:rPr>
      </w:pPr>
    </w:p>
    <w:p w14:paraId="700C1934" w14:textId="77777777" w:rsidR="00ED3855" w:rsidRDefault="002809E7">
      <w:pPr>
        <w:rPr>
          <w:rFonts w:ascii="Times New Roman" w:hAnsi="Times New Roman"/>
          <w:szCs w:val="24"/>
        </w:rPr>
      </w:pPr>
      <w:r w:rsidRPr="000E1C2B">
        <w:rPr>
          <w:rFonts w:ascii="Times New Roman" w:hAnsi="Times New Roman"/>
          <w:szCs w:val="24"/>
        </w:rPr>
        <w:t>Meeting attendees</w:t>
      </w:r>
      <w:r w:rsidR="003A5746">
        <w:rPr>
          <w:rFonts w:ascii="Times New Roman" w:hAnsi="Times New Roman"/>
          <w:szCs w:val="24"/>
        </w:rPr>
        <w:t xml:space="preserve"> and participants in standards activities</w:t>
      </w:r>
      <w:r w:rsidRPr="000E1C2B">
        <w:rPr>
          <w:rFonts w:ascii="Times New Roman" w:hAnsi="Times New Roman"/>
          <w:szCs w:val="24"/>
        </w:rPr>
        <w:t xml:space="preserve"> shall demonstrate respect and courtesy toward each other and shall allow each participant a fair and equal opportunity to contribute to the meeting</w:t>
      </w:r>
      <w:r w:rsidR="003A5746">
        <w:rPr>
          <w:rFonts w:ascii="Times New Roman" w:hAnsi="Times New Roman"/>
          <w:szCs w:val="24"/>
        </w:rPr>
        <w:t xml:space="preserve"> discussion</w:t>
      </w:r>
      <w:r w:rsidRPr="000E1C2B">
        <w:rPr>
          <w:rFonts w:ascii="Times New Roman" w:hAnsi="Times New Roman"/>
          <w:szCs w:val="24"/>
        </w:rPr>
        <w:t xml:space="preserve">, in accordance with the </w:t>
      </w:r>
      <w:hyperlink r:id="rId24" w:history="1">
        <w:r w:rsidRPr="000C2519">
          <w:rPr>
            <w:rStyle w:val="Hyperlink"/>
          </w:rPr>
          <w:t>IEEE Code of Ethics</w:t>
        </w:r>
      </w:hyperlink>
      <w:r w:rsidRPr="000E1C2B">
        <w:rPr>
          <w:rFonts w:ascii="Times New Roman" w:hAnsi="Times New Roman"/>
          <w:szCs w:val="24"/>
        </w:rPr>
        <w:t>.</w:t>
      </w:r>
    </w:p>
    <w:p w14:paraId="1B2FCC9D" w14:textId="77777777" w:rsidR="00ED3855" w:rsidRDefault="00ED3855">
      <w:pPr>
        <w:rPr>
          <w:rFonts w:ascii="Times New Roman" w:hAnsi="Times New Roman"/>
          <w:szCs w:val="24"/>
        </w:rPr>
      </w:pPr>
    </w:p>
    <w:p w14:paraId="13C96C18" w14:textId="77777777" w:rsidR="00ED3855" w:rsidRDefault="002809E7">
      <w:pPr>
        <w:rPr>
          <w:rFonts w:ascii="Times New Roman" w:hAnsi="Times New Roman"/>
          <w:szCs w:val="24"/>
        </w:rPr>
      </w:pPr>
      <w:r w:rsidRPr="000E1C2B">
        <w:rPr>
          <w:rFonts w:ascii="Times New Roman" w:hAnsi="Times New Roman"/>
          <w:szCs w:val="24"/>
        </w:rPr>
        <w:t>All participants</w:t>
      </w:r>
      <w:r w:rsidR="003A5746">
        <w:rPr>
          <w:rFonts w:ascii="Times New Roman" w:hAnsi="Times New Roman"/>
          <w:szCs w:val="24"/>
        </w:rPr>
        <w:t xml:space="preserve"> in standards activities</w:t>
      </w:r>
      <w:r w:rsidRPr="000E1C2B">
        <w:rPr>
          <w:rFonts w:ascii="Times New Roman" w:hAnsi="Times New Roman"/>
          <w:szCs w:val="24"/>
        </w:rPr>
        <w:t xml:space="preserve"> shall act in accordance with all IEEE Standards policies and procedures.</w:t>
      </w:r>
    </w:p>
    <w:p w14:paraId="31448C04" w14:textId="77777777" w:rsidR="00ED3855" w:rsidRDefault="00ED3855">
      <w:pPr>
        <w:rPr>
          <w:rFonts w:ascii="Times New Roman" w:hAnsi="Times New Roman"/>
          <w:szCs w:val="24"/>
        </w:rPr>
      </w:pPr>
    </w:p>
    <w:p w14:paraId="2DBC513E" w14:textId="77777777" w:rsidR="00ED3855" w:rsidRDefault="00ED3855">
      <w:pPr>
        <w:rPr>
          <w:rFonts w:ascii="Times New Roman" w:hAnsi="Times New Roman"/>
          <w:szCs w:val="24"/>
        </w:rPr>
      </w:pPr>
    </w:p>
    <w:p w14:paraId="2C857E8F" w14:textId="77777777" w:rsidR="00ED3855" w:rsidRDefault="00F1743A">
      <w:pPr>
        <w:rPr>
          <w:rFonts w:ascii="Times New Roman" w:hAnsi="Times New Roman"/>
          <w:b/>
          <w:szCs w:val="24"/>
        </w:rPr>
      </w:pPr>
      <w:r>
        <w:rPr>
          <w:rFonts w:ascii="Times New Roman" w:hAnsi="Times New Roman"/>
          <w:b/>
          <w:szCs w:val="24"/>
        </w:rPr>
        <w:t>6.3 Executive S</w:t>
      </w:r>
      <w:r w:rsidR="002809E7" w:rsidRPr="000E1C2B">
        <w:rPr>
          <w:rFonts w:ascii="Times New Roman" w:hAnsi="Times New Roman"/>
          <w:b/>
          <w:szCs w:val="24"/>
        </w:rPr>
        <w:t>ession</w:t>
      </w:r>
    </w:p>
    <w:p w14:paraId="1854EEEC" w14:textId="77777777" w:rsidR="00ED3855" w:rsidRDefault="00ED3855">
      <w:pPr>
        <w:rPr>
          <w:rFonts w:ascii="Times New Roman" w:hAnsi="Times New Roman"/>
          <w:szCs w:val="24"/>
        </w:rPr>
      </w:pPr>
    </w:p>
    <w:p w14:paraId="49493D01" w14:textId="77777777" w:rsidR="00ED3855" w:rsidRDefault="002809E7">
      <w:pPr>
        <w:rPr>
          <w:rFonts w:ascii="Times New Roman" w:hAnsi="Times New Roman"/>
          <w:szCs w:val="24"/>
        </w:rPr>
      </w:pPr>
      <w:r w:rsidRPr="000E1C2B">
        <w:rPr>
          <w:rFonts w:ascii="Times New Roman" w:hAnsi="Times New Roman"/>
          <w:szCs w:val="24"/>
        </w:rPr>
        <w:t>Meetings to discuss personnel or sensitive business matters (e.g., the negotiation of contracts), or for other appropriate non-public matters (e.g., the receipt of legal advice), may be conducted in Executive Session.</w:t>
      </w:r>
    </w:p>
    <w:p w14:paraId="19B63A97" w14:textId="77777777" w:rsidR="00ED3855" w:rsidRDefault="00ED3855">
      <w:pPr>
        <w:rPr>
          <w:rFonts w:ascii="Times New Roman" w:hAnsi="Times New Roman"/>
          <w:szCs w:val="24"/>
        </w:rPr>
      </w:pPr>
    </w:p>
    <w:p w14:paraId="7EF2638E" w14:textId="77777777" w:rsidR="00ED3855" w:rsidRDefault="0037448E">
      <w:pPr>
        <w:rPr>
          <w:rFonts w:ascii="Times New Roman" w:hAnsi="Times New Roman"/>
          <w:szCs w:val="24"/>
        </w:rPr>
      </w:pPr>
      <w:r w:rsidRPr="0037448E">
        <w:rPr>
          <w:rFonts w:ascii="Times New Roman" w:hAnsi="Times New Roman"/>
          <w:szCs w:val="24"/>
        </w:rPr>
        <w:t>The matters discussed in executive session are confidential, and therefore, attendance at the Executive Session shall be limited to those with governance authority, outside advisors (e.g., lawyers or consultants) where necessary to provide professional guidance</w:t>
      </w:r>
      <w:r w:rsidR="00315C16">
        <w:rPr>
          <w:rFonts w:ascii="Times New Roman" w:hAnsi="Times New Roman"/>
          <w:szCs w:val="24"/>
        </w:rPr>
        <w:t>,</w:t>
      </w:r>
      <w:r w:rsidRPr="0037448E">
        <w:rPr>
          <w:rFonts w:ascii="Times New Roman" w:hAnsi="Times New Roman"/>
          <w:szCs w:val="24"/>
        </w:rPr>
        <w:t xml:space="preserve"> and select IEEE-SA staff who may have information or a perspective relevant to the subject matter discussed in Executive Session. An individual may be invited to join for a portion of the discussion and then excused at the appropriate time. In each case, except as authorized by the </w:t>
      </w:r>
      <w:r w:rsidR="00A332C1">
        <w:rPr>
          <w:rFonts w:ascii="Times New Roman" w:hAnsi="Times New Roman"/>
          <w:szCs w:val="24"/>
        </w:rPr>
        <w:t>W</w:t>
      </w:r>
      <w:r w:rsidRPr="0037448E">
        <w:rPr>
          <w:rFonts w:ascii="Times New Roman" w:hAnsi="Times New Roman"/>
          <w:szCs w:val="24"/>
        </w:rPr>
        <w:t xml:space="preserve">orking </w:t>
      </w:r>
      <w:r w:rsidR="00A332C1">
        <w:rPr>
          <w:rFonts w:ascii="Times New Roman" w:hAnsi="Times New Roman"/>
          <w:szCs w:val="24"/>
        </w:rPr>
        <w:t>G</w:t>
      </w:r>
      <w:r w:rsidRPr="0037448E">
        <w:rPr>
          <w:rFonts w:ascii="Times New Roman" w:hAnsi="Times New Roman"/>
          <w:szCs w:val="24"/>
        </w:rPr>
        <w:t xml:space="preserve">roup, participants in an Executive Session are prohibited from discussing or disclosing any information presented and discussed during such Executive Session to a third party or other person not present during the Executive Session, and shall not continue to discuss such matters after the Executive Session has adjourned. </w:t>
      </w:r>
    </w:p>
    <w:p w14:paraId="33E24156" w14:textId="77777777" w:rsidR="00ED3855" w:rsidRDefault="00ED3855">
      <w:pPr>
        <w:rPr>
          <w:rFonts w:ascii="Times New Roman" w:hAnsi="Times New Roman"/>
          <w:szCs w:val="24"/>
        </w:rPr>
      </w:pPr>
    </w:p>
    <w:p w14:paraId="09F158BC" w14:textId="77777777" w:rsidR="00ED3855" w:rsidRDefault="0037448E">
      <w:pPr>
        <w:rPr>
          <w:rFonts w:ascii="Times New Roman" w:hAnsi="Times New Roman"/>
          <w:szCs w:val="24"/>
        </w:rPr>
      </w:pPr>
      <w:r w:rsidRPr="0037448E">
        <w:rPr>
          <w:rFonts w:ascii="Times New Roman" w:hAnsi="Times New Roman"/>
          <w:szCs w:val="24"/>
        </w:rPr>
        <w:t>Executive Sessions should be conducted face-to-face (in person) to provide the greatest assurance that the content of such Executive Sessions will be kept confidential. However, when necessary, Executive Sessions may include participants who participate by teleconference provided such persons agree not to disclose any information so discussed, and agree that they will participate in such conference in a manner that does not result in third parties gaining access to such discussions or information.</w:t>
      </w:r>
    </w:p>
    <w:p w14:paraId="0AE5EBA2" w14:textId="77777777" w:rsidR="00ED3855" w:rsidRDefault="00ED3855">
      <w:pPr>
        <w:rPr>
          <w:rFonts w:ascii="Times New Roman" w:hAnsi="Times New Roman"/>
          <w:szCs w:val="24"/>
        </w:rPr>
      </w:pPr>
    </w:p>
    <w:p w14:paraId="318D5655" w14:textId="77777777" w:rsidR="00ED3855" w:rsidRDefault="00F1743A">
      <w:pPr>
        <w:rPr>
          <w:rFonts w:ascii="Times New Roman" w:hAnsi="Times New Roman"/>
          <w:b/>
          <w:szCs w:val="24"/>
        </w:rPr>
      </w:pPr>
      <w:r>
        <w:rPr>
          <w:rFonts w:ascii="Times New Roman" w:hAnsi="Times New Roman"/>
          <w:b/>
          <w:szCs w:val="24"/>
        </w:rPr>
        <w:t>6.4 Meeting F</w:t>
      </w:r>
      <w:r w:rsidR="002809E7" w:rsidRPr="000E1C2B">
        <w:rPr>
          <w:rFonts w:ascii="Times New Roman" w:hAnsi="Times New Roman"/>
          <w:b/>
          <w:szCs w:val="24"/>
        </w:rPr>
        <w:t>ees</w:t>
      </w:r>
    </w:p>
    <w:p w14:paraId="1635C25D" w14:textId="77777777" w:rsidR="00ED3855" w:rsidRDefault="00ED3855">
      <w:pPr>
        <w:rPr>
          <w:rFonts w:ascii="Times New Roman" w:hAnsi="Times New Roman"/>
          <w:b/>
          <w:color w:val="FF0000"/>
          <w:szCs w:val="24"/>
        </w:rPr>
      </w:pPr>
    </w:p>
    <w:p w14:paraId="1F096185" w14:textId="77777777" w:rsidR="00ED3855" w:rsidRDefault="002809E7">
      <w:pPr>
        <w:rPr>
          <w:rFonts w:ascii="Times New Roman" w:hAnsi="Times New Roman"/>
          <w:szCs w:val="24"/>
        </w:rPr>
      </w:pPr>
      <w:r w:rsidRPr="000E1C2B">
        <w:rPr>
          <w:rFonts w:ascii="Times New Roman" w:hAnsi="Times New Roman"/>
          <w:szCs w:val="24"/>
        </w:rPr>
        <w:lastRenderedPageBreak/>
        <w:t xml:space="preserve">The </w:t>
      </w:r>
      <w:r w:rsidR="00AD031A">
        <w:rPr>
          <w:rFonts w:ascii="Times New Roman" w:hAnsi="Times New Roman"/>
          <w:szCs w:val="24"/>
        </w:rPr>
        <w:t>Working Group</w:t>
      </w:r>
      <w:r w:rsidRPr="000E1C2B">
        <w:rPr>
          <w:rFonts w:ascii="Times New Roman" w:hAnsi="Times New Roman"/>
          <w:szCs w:val="24"/>
        </w:rPr>
        <w:t>, or meeting host, may charge a meeting fee to cover services needed for the conduct of the meeting. The fee shall not be used to restrict participation by any interested parties.</w:t>
      </w:r>
    </w:p>
    <w:p w14:paraId="45EEE383" w14:textId="77777777" w:rsidR="00ED3855" w:rsidRDefault="00ED3855">
      <w:pPr>
        <w:rPr>
          <w:rFonts w:ascii="Times New Roman" w:hAnsi="Times New Roman"/>
          <w:szCs w:val="24"/>
        </w:rPr>
      </w:pPr>
    </w:p>
    <w:p w14:paraId="789AFB44" w14:textId="77777777" w:rsidR="00ED3855" w:rsidRDefault="00ED3855">
      <w:pPr>
        <w:rPr>
          <w:rFonts w:ascii="Times New Roman" w:hAnsi="Times New Roman"/>
          <w:szCs w:val="24"/>
        </w:rPr>
      </w:pPr>
    </w:p>
    <w:p w14:paraId="6CA6685F" w14:textId="77777777" w:rsidR="00ED3855" w:rsidRDefault="002809E7">
      <w:pPr>
        <w:rPr>
          <w:rFonts w:ascii="Times New Roman" w:hAnsi="Times New Roman"/>
          <w:b/>
          <w:szCs w:val="24"/>
        </w:rPr>
      </w:pPr>
      <w:r w:rsidRPr="000E1C2B">
        <w:rPr>
          <w:rFonts w:ascii="Times New Roman" w:hAnsi="Times New Roman"/>
          <w:b/>
          <w:szCs w:val="24"/>
        </w:rPr>
        <w:t>6.5 Minutes</w:t>
      </w:r>
    </w:p>
    <w:p w14:paraId="46FEEA57" w14:textId="77777777" w:rsidR="00ED3855" w:rsidRDefault="00ED3855">
      <w:pPr>
        <w:rPr>
          <w:rFonts w:ascii="Times New Roman" w:hAnsi="Times New Roman"/>
          <w:b/>
          <w:sz w:val="28"/>
          <w:szCs w:val="28"/>
        </w:rPr>
      </w:pPr>
    </w:p>
    <w:p w14:paraId="51046DB1" w14:textId="77777777" w:rsidR="00ED3855" w:rsidRDefault="002809E7">
      <w:pPr>
        <w:rPr>
          <w:rFonts w:ascii="Times New Roman" w:hAnsi="Times New Roman"/>
          <w:szCs w:val="24"/>
        </w:rPr>
      </w:pPr>
      <w:r w:rsidRPr="000E1C2B">
        <w:rPr>
          <w:rFonts w:ascii="Times New Roman" w:hAnsi="Times New Roman"/>
          <w:szCs w:val="24"/>
        </w:rPr>
        <w:t>The minutes shall</w:t>
      </w:r>
      <w:r w:rsidRPr="00F1743A">
        <w:rPr>
          <w:rFonts w:ascii="Times New Roman" w:hAnsi="Times New Roman"/>
          <w:szCs w:val="24"/>
        </w:rPr>
        <w:t xml:space="preserve"> </w:t>
      </w:r>
      <w:r w:rsidR="00E50F9E" w:rsidRPr="00F1743A">
        <w:rPr>
          <w:rFonts w:ascii="Times New Roman" w:hAnsi="Times New Roman"/>
          <w:szCs w:val="24"/>
        </w:rPr>
        <w:t>concisely</w:t>
      </w:r>
      <w:r w:rsidR="00E50F9E" w:rsidRPr="000E1C2B">
        <w:rPr>
          <w:rFonts w:ascii="Times New Roman" w:hAnsi="Times New Roman"/>
          <w:szCs w:val="24"/>
        </w:rPr>
        <w:t xml:space="preserve"> </w:t>
      </w:r>
      <w:r w:rsidRPr="000E1C2B">
        <w:rPr>
          <w:rFonts w:ascii="Times New Roman" w:hAnsi="Times New Roman"/>
          <w:szCs w:val="24"/>
        </w:rPr>
        <w:t xml:space="preserve">record the essential business of the </w:t>
      </w:r>
      <w:r w:rsidR="00AD031A">
        <w:rPr>
          <w:rFonts w:ascii="Times New Roman" w:hAnsi="Times New Roman"/>
          <w:szCs w:val="24"/>
        </w:rPr>
        <w:t>Working Group</w:t>
      </w:r>
      <w:r w:rsidRPr="000E1C2B">
        <w:rPr>
          <w:rFonts w:ascii="Times New Roman" w:hAnsi="Times New Roman"/>
          <w:szCs w:val="24"/>
        </w:rPr>
        <w:t>, including the following items at a minimum:</w:t>
      </w:r>
    </w:p>
    <w:p w14:paraId="31F0F76B" w14:textId="77777777" w:rsidR="00ED3855" w:rsidRDefault="00ED3855">
      <w:pPr>
        <w:rPr>
          <w:rFonts w:ascii="Times New Roman" w:hAnsi="Times New Roman"/>
          <w:szCs w:val="24"/>
        </w:rPr>
      </w:pPr>
    </w:p>
    <w:p w14:paraId="04508EBA"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Name of group</w:t>
      </w:r>
    </w:p>
    <w:p w14:paraId="21803AA8"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 xml:space="preserve">Date and location of meeting </w:t>
      </w:r>
    </w:p>
    <w:p w14:paraId="4F5704A4"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 xml:space="preserve">Officer presiding, including the name of the secretary who wrote the minutes </w:t>
      </w:r>
    </w:p>
    <w:p w14:paraId="5859D79A" w14:textId="77777777" w:rsidR="002809E7" w:rsidRPr="000E1C2B" w:rsidRDefault="00321DB1" w:rsidP="005C3BB5">
      <w:pPr>
        <w:numPr>
          <w:ilvl w:val="0"/>
          <w:numId w:val="52"/>
        </w:numPr>
        <w:spacing w:before="120"/>
        <w:rPr>
          <w:rFonts w:ascii="Times New Roman" w:hAnsi="Times New Roman"/>
          <w:szCs w:val="24"/>
        </w:rPr>
      </w:pPr>
      <w:r>
        <w:rPr>
          <w:rFonts w:ascii="Times New Roman" w:hAnsi="Times New Roman"/>
          <w:szCs w:val="24"/>
        </w:rPr>
        <w:t>Meeting p</w:t>
      </w:r>
      <w:r w:rsidR="007D66D4">
        <w:rPr>
          <w:rFonts w:ascii="Times New Roman" w:hAnsi="Times New Roman"/>
          <w:szCs w:val="24"/>
        </w:rPr>
        <w:t>articipants</w:t>
      </w:r>
      <w:r w:rsidR="002809E7" w:rsidRPr="000E1C2B">
        <w:rPr>
          <w:rFonts w:ascii="Times New Roman" w:hAnsi="Times New Roman"/>
          <w:szCs w:val="24"/>
        </w:rPr>
        <w:t xml:space="preserve">, including affiliation </w:t>
      </w:r>
    </w:p>
    <w:p w14:paraId="09B1087D"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Call to order, Chair's remarks</w:t>
      </w:r>
    </w:p>
    <w:p w14:paraId="679F5935"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Approval of minutes of previous meeting</w:t>
      </w:r>
    </w:p>
    <w:p w14:paraId="672E3020"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Approval of agenda</w:t>
      </w:r>
    </w:p>
    <w:p w14:paraId="71F92EB6"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 xml:space="preserve">Technical topics </w:t>
      </w:r>
    </w:p>
    <w:p w14:paraId="7F81FC51" w14:textId="77777777" w:rsidR="002809E7" w:rsidRPr="000E1C2B" w:rsidRDefault="002809E7" w:rsidP="005C3BB5">
      <w:pPr>
        <w:numPr>
          <w:ilvl w:val="1"/>
          <w:numId w:val="53"/>
        </w:numPr>
        <w:spacing w:before="120"/>
        <w:rPr>
          <w:rFonts w:ascii="Times New Roman" w:hAnsi="Times New Roman"/>
          <w:szCs w:val="24"/>
        </w:rPr>
      </w:pPr>
      <w:r w:rsidRPr="000E1C2B">
        <w:rPr>
          <w:rFonts w:ascii="Times New Roman" w:hAnsi="Times New Roman"/>
          <w:szCs w:val="24"/>
        </w:rPr>
        <w:t>Brief summary of discussion and conclusions</w:t>
      </w:r>
    </w:p>
    <w:p w14:paraId="38B9A789" w14:textId="77777777" w:rsidR="002809E7" w:rsidRPr="000E1C2B" w:rsidRDefault="002809E7" w:rsidP="005C3BB5">
      <w:pPr>
        <w:numPr>
          <w:ilvl w:val="1"/>
          <w:numId w:val="53"/>
        </w:numPr>
        <w:spacing w:before="120"/>
        <w:rPr>
          <w:rFonts w:ascii="Times New Roman" w:hAnsi="Times New Roman"/>
          <w:szCs w:val="24"/>
        </w:rPr>
      </w:pPr>
      <w:r w:rsidRPr="000E1C2B">
        <w:rPr>
          <w:rFonts w:ascii="Times New Roman" w:hAnsi="Times New Roman"/>
          <w:szCs w:val="24"/>
        </w:rPr>
        <w:t>Motions</w:t>
      </w:r>
      <w:r w:rsidR="00321DB1" w:rsidRPr="00321DB1">
        <w:rPr>
          <w:rFonts w:ascii="Times New Roman" w:eastAsia="Times New Roman" w:hAnsi="Times New Roman"/>
          <w:szCs w:val="24"/>
        </w:rPr>
        <w:t xml:space="preserve"> </w:t>
      </w:r>
      <w:r w:rsidR="00321DB1" w:rsidRPr="00321DB1">
        <w:rPr>
          <w:rFonts w:ascii="Times New Roman" w:hAnsi="Times New Roman"/>
          <w:szCs w:val="24"/>
        </w:rPr>
        <w:t>exactly as they are stated</w:t>
      </w:r>
      <w:r w:rsidRPr="000E1C2B">
        <w:rPr>
          <w:rFonts w:ascii="Times New Roman" w:hAnsi="Times New Roman"/>
          <w:szCs w:val="24"/>
        </w:rPr>
        <w:t>, including the names of mover and seconder</w:t>
      </w:r>
      <w:r w:rsidR="00321DB1" w:rsidRPr="00321DB1">
        <w:rPr>
          <w:rFonts w:ascii="Times New Roman" w:eastAsia="Times New Roman" w:hAnsi="Times New Roman"/>
          <w:szCs w:val="24"/>
        </w:rPr>
        <w:t xml:space="preserve"> </w:t>
      </w:r>
      <w:r w:rsidR="00321DB1" w:rsidRPr="00321DB1">
        <w:rPr>
          <w:rFonts w:ascii="Times New Roman" w:hAnsi="Times New Roman"/>
          <w:szCs w:val="24"/>
        </w:rPr>
        <w:t>and the outcome of each motion</w:t>
      </w:r>
    </w:p>
    <w:p w14:paraId="455D1334" w14:textId="77777777" w:rsidR="0040695F" w:rsidRDefault="0040695F" w:rsidP="005C3BB5">
      <w:pPr>
        <w:numPr>
          <w:ilvl w:val="0"/>
          <w:numId w:val="52"/>
        </w:numPr>
        <w:spacing w:before="120"/>
        <w:rPr>
          <w:rFonts w:ascii="Times New Roman" w:hAnsi="Times New Roman"/>
          <w:szCs w:val="24"/>
        </w:rPr>
      </w:pPr>
      <w:r>
        <w:rPr>
          <w:rFonts w:ascii="Times New Roman" w:hAnsi="Times New Roman"/>
          <w:szCs w:val="24"/>
        </w:rPr>
        <w:t>Action items</w:t>
      </w:r>
    </w:p>
    <w:p w14:paraId="1EB682F7" w14:textId="77777777" w:rsidR="002809E7"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Items reported out of executive session</w:t>
      </w:r>
    </w:p>
    <w:p w14:paraId="5ACB05BC" w14:textId="77777777" w:rsidR="0040695F" w:rsidRPr="000E1C2B" w:rsidRDefault="0040695F" w:rsidP="005C3BB5">
      <w:pPr>
        <w:numPr>
          <w:ilvl w:val="0"/>
          <w:numId w:val="52"/>
        </w:numPr>
        <w:spacing w:before="120"/>
        <w:rPr>
          <w:rFonts w:ascii="Times New Roman" w:hAnsi="Times New Roman"/>
          <w:szCs w:val="24"/>
        </w:rPr>
      </w:pPr>
      <w:r w:rsidRPr="00E725FA">
        <w:t>Recesses and time of final adjournment</w:t>
      </w:r>
    </w:p>
    <w:p w14:paraId="39A7EC7E"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Next meeting--date and location</w:t>
      </w:r>
    </w:p>
    <w:p w14:paraId="7A286687" w14:textId="77777777" w:rsidR="002809E7" w:rsidRPr="000E1C2B" w:rsidRDefault="002809E7" w:rsidP="005C3BB5">
      <w:pPr>
        <w:rPr>
          <w:rFonts w:ascii="Times New Roman" w:hAnsi="Times New Roman"/>
          <w:szCs w:val="24"/>
        </w:rPr>
      </w:pPr>
    </w:p>
    <w:p w14:paraId="7AF23131" w14:textId="77777777" w:rsidR="0040695F" w:rsidRPr="0040695F" w:rsidRDefault="0040695F" w:rsidP="0040695F">
      <w:pPr>
        <w:rPr>
          <w:rFonts w:ascii="Times New Roman" w:hAnsi="Times New Roman"/>
          <w:szCs w:val="24"/>
        </w:rPr>
      </w:pPr>
      <w:r w:rsidRPr="0040695F">
        <w:rPr>
          <w:rFonts w:ascii="Times New Roman" w:hAnsi="Times New Roman"/>
          <w:szCs w:val="24"/>
        </w:rPr>
        <w:t>All submissions, presentations, and reports considered during the meeting by the Committee/WG shall be referenced in the minutes. Urls should be provided where possible.</w:t>
      </w:r>
    </w:p>
    <w:p w14:paraId="38561139" w14:textId="77777777" w:rsidR="0040695F" w:rsidRPr="0040695F" w:rsidRDefault="0040695F" w:rsidP="0040695F">
      <w:pPr>
        <w:rPr>
          <w:rFonts w:ascii="Times New Roman" w:hAnsi="Times New Roman"/>
          <w:szCs w:val="24"/>
        </w:rPr>
      </w:pPr>
    </w:p>
    <w:p w14:paraId="58DF8B40" w14:textId="77777777" w:rsidR="0040695F" w:rsidRPr="0040695F" w:rsidRDefault="0040695F" w:rsidP="0040695F">
      <w:pPr>
        <w:rPr>
          <w:rFonts w:ascii="Times New Roman" w:hAnsi="Times New Roman"/>
          <w:szCs w:val="24"/>
        </w:rPr>
      </w:pPr>
      <w:r w:rsidRPr="0040695F">
        <w:rPr>
          <w:rFonts w:ascii="Times New Roman" w:hAnsi="Times New Roman"/>
          <w:szCs w:val="24"/>
        </w:rPr>
        <w:t>The following shall not be recorded in minutes:</w:t>
      </w:r>
    </w:p>
    <w:p w14:paraId="12EE0466" w14:textId="77777777" w:rsidR="0040695F" w:rsidRPr="0040695F" w:rsidRDefault="0040695F" w:rsidP="0040695F">
      <w:pPr>
        <w:numPr>
          <w:ilvl w:val="0"/>
          <w:numId w:val="75"/>
        </w:numPr>
        <w:rPr>
          <w:rFonts w:ascii="Times New Roman" w:hAnsi="Times New Roman"/>
          <w:szCs w:val="24"/>
        </w:rPr>
      </w:pPr>
      <w:r w:rsidRPr="0040695F">
        <w:rPr>
          <w:rFonts w:ascii="Times New Roman" w:hAnsi="Times New Roman"/>
          <w:szCs w:val="24"/>
        </w:rPr>
        <w:t>Transcriptions of detailed discussions</w:t>
      </w:r>
    </w:p>
    <w:p w14:paraId="502B70FB" w14:textId="77777777" w:rsidR="00ED3855" w:rsidRPr="00221CC8" w:rsidRDefault="0040695F" w:rsidP="00221CC8">
      <w:pPr>
        <w:pStyle w:val="ListParagraph"/>
        <w:numPr>
          <w:ilvl w:val="0"/>
          <w:numId w:val="75"/>
        </w:numPr>
        <w:rPr>
          <w:rFonts w:ascii="Times New Roman" w:hAnsi="Times New Roman"/>
          <w:szCs w:val="24"/>
        </w:rPr>
      </w:pPr>
      <w:r w:rsidRPr="00221CC8">
        <w:rPr>
          <w:rFonts w:ascii="Times New Roman" w:hAnsi="Times New Roman"/>
          <w:szCs w:val="24"/>
        </w:rPr>
        <w:t>Attributions of comments to specific participants</w:t>
      </w:r>
    </w:p>
    <w:p w14:paraId="2D9A224E" w14:textId="77777777" w:rsidR="00ED3855" w:rsidRDefault="00ED3855">
      <w:pPr>
        <w:rPr>
          <w:rFonts w:ascii="Times New Roman" w:hAnsi="Times New Roman"/>
          <w:szCs w:val="24"/>
        </w:rPr>
      </w:pPr>
    </w:p>
    <w:p w14:paraId="0D22CB01" w14:textId="77777777" w:rsidR="00ED3855" w:rsidRDefault="00964C28">
      <w:pPr>
        <w:rPr>
          <w:rFonts w:ascii="Times New Roman" w:hAnsi="Times New Roman"/>
          <w:b/>
          <w:szCs w:val="24"/>
        </w:rPr>
      </w:pPr>
      <w:r w:rsidRPr="005C3BB5">
        <w:rPr>
          <w:rFonts w:ascii="Times New Roman" w:hAnsi="Times New Roman"/>
          <w:b/>
          <w:szCs w:val="24"/>
        </w:rPr>
        <w:t>6.6 Suspension of Rules</w:t>
      </w:r>
    </w:p>
    <w:p w14:paraId="0AD28F7A" w14:textId="77777777" w:rsidR="00ED3855" w:rsidRDefault="00ED3855">
      <w:pPr>
        <w:rPr>
          <w:rFonts w:ascii="Times New Roman" w:hAnsi="Times New Roman"/>
          <w:b/>
          <w:szCs w:val="24"/>
        </w:rPr>
      </w:pPr>
    </w:p>
    <w:p w14:paraId="04A40675" w14:textId="77777777" w:rsidR="00ED3855" w:rsidRDefault="001844A6">
      <w:pPr>
        <w:rPr>
          <w:rFonts w:ascii="Times New Roman" w:hAnsi="Times New Roman"/>
          <w:szCs w:val="24"/>
        </w:rPr>
      </w:pPr>
      <w:r w:rsidRPr="001844A6">
        <w:rPr>
          <w:rFonts w:ascii="Times New Roman" w:hAnsi="Times New Roman"/>
          <w:szCs w:val="24"/>
        </w:rPr>
        <w:t>None of the rules or requirements in these policies and procedures may be suspended.</w:t>
      </w:r>
    </w:p>
    <w:p w14:paraId="23986E1A" w14:textId="77777777" w:rsidR="00ED3855" w:rsidRDefault="00ED3855">
      <w:pPr>
        <w:rPr>
          <w:rFonts w:ascii="Times New Roman" w:hAnsi="Times New Roman"/>
          <w:szCs w:val="24"/>
        </w:rPr>
      </w:pPr>
    </w:p>
    <w:p w14:paraId="29C4ACBF" w14:textId="77777777" w:rsidR="00ED3855" w:rsidRDefault="002809E7">
      <w:pPr>
        <w:rPr>
          <w:rFonts w:ascii="Times New Roman" w:hAnsi="Times New Roman"/>
          <w:b/>
          <w:szCs w:val="24"/>
        </w:rPr>
      </w:pPr>
      <w:r w:rsidRPr="000E1C2B">
        <w:rPr>
          <w:rFonts w:ascii="Times New Roman" w:hAnsi="Times New Roman"/>
          <w:b/>
          <w:szCs w:val="24"/>
        </w:rPr>
        <w:t xml:space="preserve">7.0. Voting </w:t>
      </w:r>
    </w:p>
    <w:p w14:paraId="7923D1EE" w14:textId="77777777" w:rsidR="00ED3855" w:rsidRDefault="00ED3855">
      <w:pPr>
        <w:rPr>
          <w:rFonts w:ascii="Times New Roman" w:hAnsi="Times New Roman"/>
          <w:szCs w:val="24"/>
        </w:rPr>
      </w:pPr>
    </w:p>
    <w:p w14:paraId="6E39A0A7" w14:textId="77777777" w:rsidR="00ED3855" w:rsidRDefault="00ED3855">
      <w:pPr>
        <w:rPr>
          <w:rFonts w:ascii="Times New Roman" w:hAnsi="Times New Roman"/>
          <w:szCs w:val="24"/>
        </w:rPr>
      </w:pPr>
    </w:p>
    <w:p w14:paraId="33D516FD" w14:textId="77777777" w:rsidR="00ED3855" w:rsidRDefault="00F1743A">
      <w:pPr>
        <w:rPr>
          <w:rFonts w:ascii="Times New Roman" w:hAnsi="Times New Roman"/>
          <w:b/>
          <w:szCs w:val="24"/>
        </w:rPr>
      </w:pPr>
      <w:r>
        <w:rPr>
          <w:rFonts w:ascii="Times New Roman" w:hAnsi="Times New Roman"/>
          <w:b/>
          <w:szCs w:val="24"/>
        </w:rPr>
        <w:t>7.1 Approval of an A</w:t>
      </w:r>
      <w:r w:rsidR="002809E7" w:rsidRPr="000E1C2B">
        <w:rPr>
          <w:rFonts w:ascii="Times New Roman" w:hAnsi="Times New Roman"/>
          <w:b/>
          <w:szCs w:val="24"/>
        </w:rPr>
        <w:t xml:space="preserve">ction </w:t>
      </w:r>
    </w:p>
    <w:p w14:paraId="10DFA62E" w14:textId="77777777" w:rsidR="00ED3855" w:rsidRDefault="00ED3855">
      <w:pPr>
        <w:rPr>
          <w:rFonts w:ascii="Times New Roman" w:hAnsi="Times New Roman"/>
          <w:szCs w:val="24"/>
        </w:rPr>
      </w:pPr>
    </w:p>
    <w:p w14:paraId="6D76B9CE" w14:textId="77777777" w:rsidR="00ED3855" w:rsidRDefault="002809E7">
      <w:pPr>
        <w:rPr>
          <w:rFonts w:ascii="Times New Roman" w:hAnsi="Times New Roman"/>
          <w:szCs w:val="24"/>
        </w:rPr>
      </w:pPr>
      <w:r w:rsidRPr="000E1C2B">
        <w:rPr>
          <w:rFonts w:ascii="Times New Roman" w:hAnsi="Times New Roman"/>
          <w:szCs w:val="24"/>
        </w:rPr>
        <w:t>Approval of an action requires approval by a majority (or two-thirds) vote as specified below in 7.1.1 (majority) and 7.1.2 (two-thirds)</w:t>
      </w:r>
      <w:r w:rsidR="00CA4D5D">
        <w:rPr>
          <w:rFonts w:ascii="Times New Roman" w:hAnsi="Times New Roman"/>
          <w:szCs w:val="24"/>
        </w:rPr>
        <w:t>.</w:t>
      </w:r>
      <w:r w:rsidRPr="000E1C2B">
        <w:rPr>
          <w:rFonts w:ascii="Times New Roman" w:hAnsi="Times New Roman"/>
          <w:szCs w:val="24"/>
        </w:rPr>
        <w:t xml:space="preserve"> </w:t>
      </w:r>
      <w:r w:rsidR="00CA4D5D" w:rsidRPr="00CA4D5D">
        <w:rPr>
          <w:rFonts w:ascii="Times New Roman" w:hAnsi="Times New Roman"/>
          <w:szCs w:val="24"/>
        </w:rPr>
        <w:t>The “majority, two-thirds vote”</w:t>
      </w:r>
      <w:r w:rsidRPr="000E1C2B">
        <w:rPr>
          <w:rFonts w:ascii="Times New Roman" w:hAnsi="Times New Roman"/>
          <w:szCs w:val="24"/>
        </w:rPr>
        <w:t>is defined as either:</w:t>
      </w:r>
    </w:p>
    <w:p w14:paraId="7EC30486" w14:textId="77777777" w:rsidR="00ED3855" w:rsidRDefault="00ED3855">
      <w:pPr>
        <w:rPr>
          <w:rFonts w:ascii="Times New Roman" w:hAnsi="Times New Roman"/>
          <w:szCs w:val="24"/>
        </w:rPr>
      </w:pPr>
    </w:p>
    <w:p w14:paraId="1A919014" w14:textId="77777777" w:rsidR="002809E7" w:rsidRPr="000E1C2B" w:rsidRDefault="002809E7" w:rsidP="005C3BB5">
      <w:pPr>
        <w:numPr>
          <w:ilvl w:val="0"/>
          <w:numId w:val="56"/>
        </w:numPr>
        <w:spacing w:before="120"/>
        <w:rPr>
          <w:rFonts w:ascii="Times New Roman" w:hAnsi="Times New Roman"/>
          <w:szCs w:val="24"/>
        </w:rPr>
      </w:pPr>
      <w:r w:rsidRPr="000E1C2B">
        <w:rPr>
          <w:rFonts w:ascii="Times New Roman" w:hAnsi="Times New Roman"/>
          <w:szCs w:val="24"/>
        </w:rPr>
        <w:t>At a meeting (including teleconferences) where quorum has been established, a vote carried by majority (or two-thirds) approval of the votes cast (i.e., Approve or Do Not Approve votes, excluding abstentions) by the voting members in attendance.</w:t>
      </w:r>
    </w:p>
    <w:p w14:paraId="5D510B6E" w14:textId="77777777" w:rsidR="002809E7" w:rsidRPr="000E1C2B" w:rsidRDefault="002809E7" w:rsidP="005C3BB5">
      <w:pPr>
        <w:numPr>
          <w:ilvl w:val="0"/>
          <w:numId w:val="56"/>
        </w:numPr>
        <w:spacing w:before="120"/>
        <w:rPr>
          <w:rFonts w:ascii="Times New Roman" w:hAnsi="Times New Roman"/>
          <w:szCs w:val="24"/>
        </w:rPr>
      </w:pPr>
      <w:r w:rsidRPr="000E1C2B">
        <w:rPr>
          <w:rFonts w:ascii="Times New Roman" w:hAnsi="Times New Roman"/>
          <w:szCs w:val="24"/>
        </w:rPr>
        <w:t xml:space="preserve">By electronic means (including email), a vote carried by majority (or two-thirds) of the votes cast (i.e., Approve or Do Not Approve votes, excluding abstentions), provided a majority of all the voting members of the </w:t>
      </w:r>
      <w:r w:rsidR="00AD031A">
        <w:rPr>
          <w:rFonts w:ascii="Times New Roman" w:hAnsi="Times New Roman"/>
          <w:szCs w:val="24"/>
        </w:rPr>
        <w:t>Working Group</w:t>
      </w:r>
      <w:r w:rsidRPr="000E1C2B">
        <w:rPr>
          <w:rFonts w:ascii="Times New Roman" w:hAnsi="Times New Roman"/>
          <w:szCs w:val="24"/>
        </w:rPr>
        <w:t xml:space="preserve"> responded.</w:t>
      </w:r>
    </w:p>
    <w:p w14:paraId="093075B2" w14:textId="77777777" w:rsidR="00F72409" w:rsidRPr="000E1C2B" w:rsidRDefault="00F72409" w:rsidP="005C3BB5">
      <w:pPr>
        <w:rPr>
          <w:rFonts w:ascii="Times New Roman" w:hAnsi="Times New Roman"/>
          <w:szCs w:val="24"/>
        </w:rPr>
      </w:pPr>
    </w:p>
    <w:p w14:paraId="231FF55F" w14:textId="77777777" w:rsidR="00ED3855" w:rsidRDefault="00ED3855">
      <w:pPr>
        <w:rPr>
          <w:rFonts w:ascii="Times New Roman" w:hAnsi="Times New Roman"/>
          <w:szCs w:val="24"/>
        </w:rPr>
      </w:pPr>
    </w:p>
    <w:p w14:paraId="1C1510D6" w14:textId="77777777" w:rsidR="00ED3855" w:rsidRDefault="00F1743A">
      <w:pPr>
        <w:rPr>
          <w:rFonts w:ascii="Times New Roman" w:hAnsi="Times New Roman"/>
          <w:b/>
          <w:szCs w:val="24"/>
        </w:rPr>
      </w:pPr>
      <w:r>
        <w:rPr>
          <w:rFonts w:ascii="Times New Roman" w:hAnsi="Times New Roman"/>
          <w:b/>
          <w:szCs w:val="24"/>
        </w:rPr>
        <w:t>7.1.1 Actions Requiring Approval by a Majority V</w:t>
      </w:r>
      <w:r w:rsidR="002809E7" w:rsidRPr="000E1C2B">
        <w:rPr>
          <w:rFonts w:ascii="Times New Roman" w:hAnsi="Times New Roman"/>
          <w:b/>
          <w:szCs w:val="24"/>
        </w:rPr>
        <w:t>ote</w:t>
      </w:r>
    </w:p>
    <w:p w14:paraId="6F33949E" w14:textId="77777777" w:rsidR="00ED3855" w:rsidRDefault="00ED3855">
      <w:pPr>
        <w:rPr>
          <w:rFonts w:ascii="Times New Roman" w:hAnsi="Times New Roman"/>
          <w:szCs w:val="24"/>
        </w:rPr>
      </w:pPr>
    </w:p>
    <w:p w14:paraId="518E23D0" w14:textId="77777777" w:rsidR="00ED3855" w:rsidRDefault="002809E7">
      <w:pPr>
        <w:rPr>
          <w:rFonts w:ascii="Times New Roman" w:hAnsi="Times New Roman"/>
          <w:szCs w:val="24"/>
        </w:rPr>
      </w:pPr>
      <w:r w:rsidRPr="000E1C2B">
        <w:rPr>
          <w:rFonts w:ascii="Times New Roman" w:hAnsi="Times New Roman"/>
          <w:szCs w:val="24"/>
        </w:rPr>
        <w:t>The following actions require approval by a majority vote</w:t>
      </w:r>
      <w:r w:rsidR="00C44730">
        <w:rPr>
          <w:rFonts w:ascii="Times New Roman" w:hAnsi="Times New Roman"/>
          <w:szCs w:val="24"/>
        </w:rPr>
        <w:t>:</w:t>
      </w:r>
      <w:r w:rsidRPr="000E1C2B">
        <w:rPr>
          <w:rFonts w:ascii="Times New Roman" w:hAnsi="Times New Roman"/>
          <w:szCs w:val="24"/>
        </w:rPr>
        <w:t xml:space="preserve"> </w:t>
      </w:r>
    </w:p>
    <w:p w14:paraId="5500C23F" w14:textId="77777777" w:rsidR="00ED3855" w:rsidRDefault="00ED3855">
      <w:pPr>
        <w:rPr>
          <w:rFonts w:ascii="Times New Roman" w:hAnsi="Times New Roman"/>
          <w:szCs w:val="24"/>
        </w:rPr>
      </w:pPr>
    </w:p>
    <w:p w14:paraId="1928C301" w14:textId="77777777" w:rsidR="002809E7" w:rsidRPr="000E1C2B" w:rsidRDefault="002809E7" w:rsidP="005C3BB5">
      <w:pPr>
        <w:numPr>
          <w:ilvl w:val="0"/>
          <w:numId w:val="57"/>
        </w:numPr>
        <w:spacing w:before="120"/>
        <w:rPr>
          <w:rFonts w:ascii="Times New Roman" w:hAnsi="Times New Roman"/>
          <w:szCs w:val="24"/>
        </w:rPr>
      </w:pPr>
      <w:r w:rsidRPr="000E1C2B">
        <w:rPr>
          <w:rFonts w:ascii="Times New Roman" w:hAnsi="Times New Roman"/>
          <w:szCs w:val="24"/>
        </w:rPr>
        <w:t>Formation or modification of a subgroup, including its procedures, scope, and duties</w:t>
      </w:r>
    </w:p>
    <w:p w14:paraId="4BCDC837" w14:textId="77777777" w:rsidR="002809E7" w:rsidRPr="000E1C2B" w:rsidRDefault="002809E7" w:rsidP="005C3BB5">
      <w:pPr>
        <w:numPr>
          <w:ilvl w:val="0"/>
          <w:numId w:val="57"/>
        </w:numPr>
        <w:spacing w:before="120"/>
        <w:rPr>
          <w:rFonts w:ascii="Times New Roman" w:hAnsi="Times New Roman"/>
          <w:szCs w:val="24"/>
        </w:rPr>
      </w:pPr>
      <w:r w:rsidRPr="000E1C2B">
        <w:rPr>
          <w:rFonts w:ascii="Times New Roman" w:hAnsi="Times New Roman"/>
          <w:szCs w:val="24"/>
        </w:rPr>
        <w:t xml:space="preserve">Disbandment of subgroups </w:t>
      </w:r>
    </w:p>
    <w:p w14:paraId="3086D16E" w14:textId="77777777" w:rsidR="002809E7" w:rsidRPr="000E1C2B" w:rsidRDefault="002809E7" w:rsidP="005C3BB5">
      <w:pPr>
        <w:numPr>
          <w:ilvl w:val="0"/>
          <w:numId w:val="57"/>
        </w:numPr>
        <w:spacing w:before="120"/>
        <w:rPr>
          <w:rFonts w:ascii="Times New Roman" w:hAnsi="Times New Roman"/>
          <w:szCs w:val="24"/>
        </w:rPr>
      </w:pPr>
      <w:r w:rsidRPr="000E1C2B">
        <w:rPr>
          <w:rFonts w:ascii="Times New Roman" w:hAnsi="Times New Roman"/>
          <w:szCs w:val="24"/>
        </w:rPr>
        <w:t>Approval of minutes.</w:t>
      </w:r>
    </w:p>
    <w:p w14:paraId="3F1D2E92" w14:textId="77777777" w:rsidR="002809E7" w:rsidRPr="000E1C2B" w:rsidRDefault="002809E7" w:rsidP="005C3BB5">
      <w:pPr>
        <w:rPr>
          <w:rFonts w:ascii="Times New Roman" w:hAnsi="Times New Roman"/>
          <w:szCs w:val="24"/>
        </w:rPr>
      </w:pPr>
    </w:p>
    <w:p w14:paraId="5D906710" w14:textId="77777777" w:rsidR="00ED3855" w:rsidRDefault="00ED3855">
      <w:pPr>
        <w:rPr>
          <w:rFonts w:ascii="Times New Roman" w:hAnsi="Times New Roman"/>
          <w:b/>
          <w:szCs w:val="24"/>
        </w:rPr>
      </w:pPr>
    </w:p>
    <w:p w14:paraId="07CEAA5B" w14:textId="77777777" w:rsidR="00ED3855" w:rsidRDefault="00F1743A">
      <w:pPr>
        <w:rPr>
          <w:rFonts w:ascii="Times New Roman" w:hAnsi="Times New Roman"/>
          <w:b/>
          <w:szCs w:val="24"/>
        </w:rPr>
      </w:pPr>
      <w:r>
        <w:rPr>
          <w:rFonts w:ascii="Times New Roman" w:hAnsi="Times New Roman"/>
          <w:b/>
          <w:szCs w:val="24"/>
        </w:rPr>
        <w:t>7.1.2 Actions Requiring Approval by a Two-thirds V</w:t>
      </w:r>
      <w:r w:rsidR="002809E7" w:rsidRPr="000E1C2B">
        <w:rPr>
          <w:rFonts w:ascii="Times New Roman" w:hAnsi="Times New Roman"/>
          <w:b/>
          <w:szCs w:val="24"/>
        </w:rPr>
        <w:t xml:space="preserve">ote </w:t>
      </w:r>
      <w:r>
        <w:rPr>
          <w:rFonts w:ascii="Times New Roman" w:hAnsi="Times New Roman"/>
          <w:b/>
          <w:szCs w:val="24"/>
        </w:rPr>
        <w:br/>
      </w:r>
    </w:p>
    <w:p w14:paraId="60FCC80D" w14:textId="77777777" w:rsidR="00ED3855" w:rsidRDefault="002809E7">
      <w:pPr>
        <w:rPr>
          <w:rFonts w:ascii="Times New Roman" w:hAnsi="Times New Roman"/>
          <w:szCs w:val="24"/>
        </w:rPr>
      </w:pPr>
      <w:r w:rsidRPr="000E1C2B">
        <w:rPr>
          <w:rFonts w:ascii="Times New Roman" w:hAnsi="Times New Roman"/>
          <w:szCs w:val="24"/>
        </w:rPr>
        <w:t xml:space="preserve">The following actions require approval by a </w:t>
      </w:r>
      <w:r w:rsidR="0061071D" w:rsidRPr="000E1C2B">
        <w:rPr>
          <w:rFonts w:ascii="Times New Roman" w:hAnsi="Times New Roman"/>
          <w:szCs w:val="24"/>
        </w:rPr>
        <w:t>two-thirds</w:t>
      </w:r>
      <w:r w:rsidRPr="000E1C2B">
        <w:rPr>
          <w:rFonts w:ascii="Times New Roman" w:hAnsi="Times New Roman"/>
          <w:szCs w:val="24"/>
        </w:rPr>
        <w:t xml:space="preserve"> vote:</w:t>
      </w:r>
    </w:p>
    <w:p w14:paraId="5C93748F" w14:textId="77777777" w:rsidR="00ED3855" w:rsidRDefault="00ED3855">
      <w:pPr>
        <w:rPr>
          <w:rFonts w:ascii="Times New Roman" w:hAnsi="Times New Roman"/>
          <w:szCs w:val="24"/>
        </w:rPr>
      </w:pPr>
    </w:p>
    <w:p w14:paraId="1FEB89FD" w14:textId="77777777" w:rsidR="002809E7" w:rsidRPr="000E1C2B" w:rsidRDefault="002809E7" w:rsidP="005C3BB5">
      <w:pPr>
        <w:numPr>
          <w:ilvl w:val="0"/>
          <w:numId w:val="58"/>
        </w:numPr>
        <w:spacing w:before="120"/>
        <w:rPr>
          <w:rFonts w:ascii="Times New Roman" w:hAnsi="Times New Roman"/>
          <w:szCs w:val="24"/>
        </w:rPr>
      </w:pPr>
      <w:r w:rsidRPr="000E1C2B">
        <w:rPr>
          <w:rFonts w:ascii="Times New Roman" w:hAnsi="Times New Roman"/>
          <w:szCs w:val="24"/>
        </w:rPr>
        <w:t xml:space="preserve">Approval of change of the </w:t>
      </w:r>
      <w:r w:rsidR="00AD031A">
        <w:rPr>
          <w:rFonts w:ascii="Times New Roman" w:hAnsi="Times New Roman"/>
          <w:szCs w:val="24"/>
        </w:rPr>
        <w:t>Working Group</w:t>
      </w:r>
      <w:r w:rsidRPr="000E1C2B">
        <w:rPr>
          <w:rFonts w:ascii="Times New Roman" w:hAnsi="Times New Roman"/>
          <w:szCs w:val="24"/>
        </w:rPr>
        <w:t xml:space="preserve"> scope *</w:t>
      </w:r>
    </w:p>
    <w:p w14:paraId="2A1961F0" w14:textId="77777777" w:rsidR="002809E7" w:rsidRPr="000E1C2B" w:rsidRDefault="002809E7" w:rsidP="005C3BB5">
      <w:pPr>
        <w:numPr>
          <w:ilvl w:val="0"/>
          <w:numId w:val="58"/>
        </w:numPr>
        <w:spacing w:before="120"/>
        <w:rPr>
          <w:rFonts w:ascii="Times New Roman" w:hAnsi="Times New Roman"/>
          <w:szCs w:val="24"/>
        </w:rPr>
      </w:pPr>
      <w:r w:rsidRPr="000E1C2B">
        <w:rPr>
          <w:rFonts w:ascii="Times New Roman" w:hAnsi="Times New Roman"/>
          <w:szCs w:val="24"/>
        </w:rPr>
        <w:t>Establishment of fees, if necessary</w:t>
      </w:r>
    </w:p>
    <w:p w14:paraId="2ACF026A" w14:textId="77777777" w:rsidR="002809E7" w:rsidRPr="000E1C2B" w:rsidRDefault="002809E7" w:rsidP="005C3BB5">
      <w:pPr>
        <w:numPr>
          <w:ilvl w:val="0"/>
          <w:numId w:val="58"/>
        </w:numPr>
        <w:spacing w:before="120"/>
        <w:rPr>
          <w:rFonts w:ascii="Times New Roman" w:hAnsi="Times New Roman"/>
          <w:szCs w:val="24"/>
        </w:rPr>
      </w:pPr>
      <w:r w:rsidRPr="000E1C2B">
        <w:rPr>
          <w:rFonts w:ascii="Times New Roman" w:hAnsi="Times New Roman"/>
          <w:szCs w:val="24"/>
        </w:rPr>
        <w:t>Approval to move the draft standards to the Sponsor for IEEE Standards Sponsor ballot</w:t>
      </w:r>
      <w:r w:rsidR="006C7E99">
        <w:rPr>
          <w:rFonts w:ascii="Times New Roman" w:hAnsi="Times New Roman"/>
          <w:szCs w:val="24"/>
        </w:rPr>
        <w:t xml:space="preserve"> *</w:t>
      </w:r>
    </w:p>
    <w:p w14:paraId="629C6842" w14:textId="77777777" w:rsidR="002809E7" w:rsidRPr="000E1C2B" w:rsidRDefault="002809E7" w:rsidP="005C3BB5">
      <w:pPr>
        <w:rPr>
          <w:rFonts w:ascii="Times New Roman" w:hAnsi="Times New Roman"/>
          <w:szCs w:val="24"/>
        </w:rPr>
      </w:pPr>
    </w:p>
    <w:p w14:paraId="25589E52" w14:textId="77777777" w:rsidR="002809E7" w:rsidRPr="000E1C2B" w:rsidRDefault="002809E7" w:rsidP="005C3BB5">
      <w:pPr>
        <w:ind w:left="720" w:hanging="720"/>
        <w:rPr>
          <w:rFonts w:ascii="Times New Roman" w:hAnsi="Times New Roman"/>
          <w:szCs w:val="24"/>
        </w:rPr>
      </w:pPr>
      <w:r w:rsidRPr="000E1C2B">
        <w:rPr>
          <w:rFonts w:ascii="Times New Roman" w:hAnsi="Times New Roman"/>
          <w:szCs w:val="24"/>
        </w:rPr>
        <w:t xml:space="preserve">*Item a) is subject to confirmation by the Sponsor. </w:t>
      </w:r>
      <w:r w:rsidR="006C7E99" w:rsidRPr="006C7E99">
        <w:rPr>
          <w:rFonts w:ascii="Times New Roman" w:hAnsi="Times New Roman"/>
          <w:szCs w:val="24"/>
        </w:rPr>
        <w:t xml:space="preserve">Item c) is subject to confirmation by the Sponsor, unless this authority has been delegated to the </w:t>
      </w:r>
      <w:r w:rsidR="00B95295">
        <w:rPr>
          <w:rFonts w:ascii="Times New Roman" w:hAnsi="Times New Roman"/>
          <w:szCs w:val="24"/>
        </w:rPr>
        <w:t>W</w:t>
      </w:r>
      <w:r w:rsidR="006C7E99" w:rsidRPr="006C7E99">
        <w:rPr>
          <w:rFonts w:ascii="Times New Roman" w:hAnsi="Times New Roman"/>
          <w:szCs w:val="24"/>
        </w:rPr>
        <w:t xml:space="preserve">orking </w:t>
      </w:r>
      <w:r w:rsidR="00B95295">
        <w:rPr>
          <w:rFonts w:ascii="Times New Roman" w:hAnsi="Times New Roman"/>
          <w:szCs w:val="24"/>
        </w:rPr>
        <w:t>G</w:t>
      </w:r>
      <w:r w:rsidR="006C7E99" w:rsidRPr="006C7E99">
        <w:rPr>
          <w:rFonts w:ascii="Times New Roman" w:hAnsi="Times New Roman"/>
          <w:szCs w:val="24"/>
        </w:rPr>
        <w:t>roup by the Sponsor</w:t>
      </w:r>
      <w:r w:rsidR="00B95295">
        <w:rPr>
          <w:rFonts w:ascii="Times New Roman" w:hAnsi="Times New Roman"/>
          <w:szCs w:val="24"/>
        </w:rPr>
        <w:t>.</w:t>
      </w:r>
    </w:p>
    <w:p w14:paraId="53BE6A4F" w14:textId="77777777" w:rsidR="00334721" w:rsidRPr="000E1C2B" w:rsidRDefault="00334721" w:rsidP="005C3BB5">
      <w:pPr>
        <w:rPr>
          <w:rFonts w:ascii="Times New Roman" w:hAnsi="Times New Roman"/>
          <w:szCs w:val="24"/>
        </w:rPr>
      </w:pPr>
    </w:p>
    <w:p w14:paraId="4B012D38" w14:textId="77777777" w:rsidR="00ED3855" w:rsidRDefault="00ED3855">
      <w:pPr>
        <w:rPr>
          <w:rFonts w:ascii="Times New Roman" w:hAnsi="Times New Roman"/>
          <w:szCs w:val="24"/>
        </w:rPr>
      </w:pPr>
    </w:p>
    <w:p w14:paraId="073092FE" w14:textId="77777777" w:rsidR="00ED3855" w:rsidRDefault="00F1743A">
      <w:pPr>
        <w:rPr>
          <w:rFonts w:ascii="Times New Roman" w:hAnsi="Times New Roman"/>
          <w:b/>
          <w:szCs w:val="24"/>
        </w:rPr>
      </w:pPr>
      <w:r>
        <w:rPr>
          <w:rFonts w:ascii="Times New Roman" w:hAnsi="Times New Roman"/>
          <w:b/>
          <w:szCs w:val="24"/>
        </w:rPr>
        <w:t>7.2 Voting Between M</w:t>
      </w:r>
      <w:r w:rsidR="002809E7" w:rsidRPr="000E1C2B">
        <w:rPr>
          <w:rFonts w:ascii="Times New Roman" w:hAnsi="Times New Roman"/>
          <w:b/>
          <w:szCs w:val="24"/>
        </w:rPr>
        <w:t xml:space="preserve">eetings </w:t>
      </w:r>
    </w:p>
    <w:p w14:paraId="6D83BEFC" w14:textId="77777777" w:rsidR="00ED3855" w:rsidRDefault="00ED3855">
      <w:pPr>
        <w:rPr>
          <w:rFonts w:ascii="Times New Roman" w:hAnsi="Times New Roman"/>
          <w:szCs w:val="24"/>
        </w:rPr>
      </w:pPr>
    </w:p>
    <w:p w14:paraId="7E076859" w14:textId="77777777" w:rsidR="00ED3855" w:rsidRDefault="002809E7">
      <w:pPr>
        <w:rPr>
          <w:rFonts w:ascii="Times New Roman" w:hAnsi="Times New Roman"/>
          <w:szCs w:val="24"/>
        </w:rPr>
      </w:pPr>
      <w:r w:rsidRPr="000E1C2B">
        <w:rPr>
          <w:rFonts w:ascii="Times New Roman" w:hAnsi="Times New Roman"/>
          <w:szCs w:val="24"/>
        </w:rPr>
        <w:t xml:space="preserve">At the discretion of the Chair, the </w:t>
      </w:r>
      <w:r w:rsidR="00AD031A">
        <w:rPr>
          <w:rFonts w:ascii="Times New Roman" w:hAnsi="Times New Roman"/>
          <w:szCs w:val="24"/>
        </w:rPr>
        <w:t>Working Group</w:t>
      </w:r>
      <w:r w:rsidRPr="000E1C2B">
        <w:rPr>
          <w:rFonts w:ascii="Times New Roman" w:hAnsi="Times New Roman"/>
          <w:szCs w:val="24"/>
        </w:rPr>
        <w:t xml:space="preserve"> shall be allowed to conduct votes between meetings by the use of a letter or electronic ballot. If such actions are to be taken, they shall follow the rules of </w:t>
      </w:r>
      <w:hyperlink r:id="rId25" w:anchor="Action_BoD" w:history="1">
        <w:r w:rsidRPr="000E1C2B">
          <w:rPr>
            <w:rFonts w:ascii="Times New Roman" w:hAnsi="Times New Roman"/>
            <w:szCs w:val="24"/>
          </w:rPr>
          <w:t>IEEE Bylaw I-300.4(4)</w:t>
        </w:r>
      </w:hyperlink>
      <w:r w:rsidRPr="000E1C2B">
        <w:rPr>
          <w:rFonts w:ascii="Times New Roman" w:hAnsi="Times New Roman"/>
          <w:szCs w:val="24"/>
        </w:rPr>
        <w:t>.</w:t>
      </w:r>
    </w:p>
    <w:p w14:paraId="7D3B1683" w14:textId="77777777" w:rsidR="00ED3855" w:rsidRDefault="00ED3855">
      <w:pPr>
        <w:rPr>
          <w:rFonts w:ascii="Times New Roman" w:hAnsi="Times New Roman"/>
          <w:szCs w:val="24"/>
        </w:rPr>
      </w:pPr>
    </w:p>
    <w:p w14:paraId="5EDBAD47" w14:textId="77777777" w:rsidR="00ED3855" w:rsidRDefault="00ED3855">
      <w:pPr>
        <w:rPr>
          <w:rFonts w:ascii="Times New Roman" w:hAnsi="Times New Roman"/>
          <w:szCs w:val="24"/>
        </w:rPr>
      </w:pPr>
    </w:p>
    <w:p w14:paraId="2C936937" w14:textId="77777777" w:rsidR="00ED3855" w:rsidRDefault="002809E7">
      <w:pPr>
        <w:rPr>
          <w:rFonts w:ascii="Times New Roman" w:hAnsi="Times New Roman"/>
          <w:b/>
          <w:szCs w:val="24"/>
        </w:rPr>
      </w:pPr>
      <w:r w:rsidRPr="000E1C2B">
        <w:rPr>
          <w:rFonts w:ascii="Times New Roman" w:hAnsi="Times New Roman"/>
          <w:b/>
          <w:szCs w:val="24"/>
        </w:rPr>
        <w:lastRenderedPageBreak/>
        <w:t>8.0 Communications</w:t>
      </w:r>
    </w:p>
    <w:p w14:paraId="2E383674" w14:textId="77777777" w:rsidR="00ED3855" w:rsidRDefault="00ED3855">
      <w:pPr>
        <w:rPr>
          <w:rFonts w:ascii="Times New Roman" w:hAnsi="Times New Roman"/>
          <w:szCs w:val="24"/>
        </w:rPr>
      </w:pPr>
    </w:p>
    <w:p w14:paraId="0D89DA78" w14:textId="77777777" w:rsidR="00ED3855" w:rsidRDefault="002809E7">
      <w:pPr>
        <w:rPr>
          <w:rFonts w:ascii="Times New Roman" w:hAnsi="Times New Roman"/>
          <w:szCs w:val="24"/>
        </w:rPr>
      </w:pPr>
      <w:r w:rsidRPr="000E1C2B">
        <w:rPr>
          <w:rFonts w:ascii="Times New Roman" w:hAnsi="Times New Roman"/>
          <w:szCs w:val="24"/>
        </w:rPr>
        <w:t xml:space="preserve">Formal inquiries relating to the </w:t>
      </w:r>
      <w:r w:rsidR="00AD031A">
        <w:rPr>
          <w:rFonts w:ascii="Times New Roman" w:hAnsi="Times New Roman"/>
          <w:szCs w:val="24"/>
        </w:rPr>
        <w:t>Working Group</w:t>
      </w:r>
      <w:r w:rsidRPr="000E1C2B">
        <w:rPr>
          <w:rFonts w:ascii="Times New Roman" w:hAnsi="Times New Roman"/>
          <w:szCs w:val="24"/>
        </w:rPr>
        <w:t xml:space="preserve"> should be directed to the Chair and recorded by the Secretary. All replies to such inquiries shall be made through the Chair. These communications shall make it clear that they are responses from the </w:t>
      </w:r>
      <w:r w:rsidR="00AD031A">
        <w:rPr>
          <w:rFonts w:ascii="Times New Roman" w:hAnsi="Times New Roman"/>
          <w:szCs w:val="24"/>
        </w:rPr>
        <w:t>Working Group</w:t>
      </w:r>
      <w:r w:rsidRPr="000E1C2B">
        <w:rPr>
          <w:rFonts w:ascii="Times New Roman" w:hAnsi="Times New Roman"/>
          <w:szCs w:val="24"/>
        </w:rPr>
        <w:t>. Communications shall be in compliance with the Sponsor’s communication requirements.</w:t>
      </w:r>
    </w:p>
    <w:p w14:paraId="7C8EF1C7" w14:textId="77777777" w:rsidR="00ED3855" w:rsidRDefault="00ED3855">
      <w:pPr>
        <w:rPr>
          <w:rFonts w:ascii="Times New Roman" w:hAnsi="Times New Roman"/>
          <w:szCs w:val="24"/>
        </w:rPr>
      </w:pPr>
    </w:p>
    <w:p w14:paraId="12DE5B61" w14:textId="77777777" w:rsidR="00ED3855" w:rsidRDefault="00ED3855">
      <w:pPr>
        <w:rPr>
          <w:rFonts w:ascii="Times New Roman" w:hAnsi="Times New Roman"/>
          <w:szCs w:val="24"/>
        </w:rPr>
      </w:pPr>
    </w:p>
    <w:p w14:paraId="776443EB" w14:textId="77777777" w:rsidR="003F656D" w:rsidRDefault="003F656D">
      <w:pPr>
        <w:rPr>
          <w:rFonts w:ascii="Times New Roman" w:hAnsi="Times New Roman"/>
          <w:szCs w:val="24"/>
        </w:rPr>
      </w:pPr>
    </w:p>
    <w:p w14:paraId="5C8E8A9A" w14:textId="77777777" w:rsidR="003F656D" w:rsidRDefault="003F656D">
      <w:pPr>
        <w:rPr>
          <w:rFonts w:ascii="Times New Roman" w:hAnsi="Times New Roman"/>
          <w:szCs w:val="24"/>
        </w:rPr>
      </w:pPr>
    </w:p>
    <w:p w14:paraId="63681614" w14:textId="77777777" w:rsidR="00ED3855" w:rsidRDefault="002809E7">
      <w:pPr>
        <w:rPr>
          <w:rFonts w:ascii="Times New Roman" w:hAnsi="Times New Roman"/>
          <w:b/>
          <w:szCs w:val="24"/>
        </w:rPr>
      </w:pPr>
      <w:r w:rsidRPr="000E1C2B">
        <w:rPr>
          <w:rFonts w:ascii="Times New Roman" w:hAnsi="Times New Roman"/>
          <w:b/>
          <w:szCs w:val="24"/>
        </w:rPr>
        <w:t>9.0 Appeals</w:t>
      </w:r>
    </w:p>
    <w:p w14:paraId="2B23D8D4" w14:textId="77777777" w:rsidR="00ED3855" w:rsidRDefault="00ED3855">
      <w:pPr>
        <w:rPr>
          <w:rFonts w:ascii="Times New Roman" w:hAnsi="Times New Roman"/>
          <w:b/>
          <w:color w:val="FF0000"/>
          <w:szCs w:val="24"/>
        </w:rPr>
      </w:pPr>
    </w:p>
    <w:p w14:paraId="0909BBCB" w14:textId="77777777" w:rsidR="00ED3855" w:rsidRDefault="00FC1D06">
      <w:pPr>
        <w:rPr>
          <w:rFonts w:ascii="Times New Roman" w:hAnsi="Times New Roman"/>
          <w:szCs w:val="24"/>
        </w:rPr>
      </w:pPr>
      <w:r w:rsidRPr="00AD031A">
        <w:rPr>
          <w:rFonts w:ascii="Times New Roman" w:hAnsi="Times New Roman"/>
          <w:szCs w:val="24"/>
        </w:rPr>
        <w:t xml:space="preserve">Any person dissatisfied with a technical decision shall follow the approved procedures for providing technical input to the </w:t>
      </w:r>
      <w:r w:rsidR="00AD031A">
        <w:rPr>
          <w:rFonts w:ascii="Times New Roman" w:hAnsi="Times New Roman"/>
          <w:szCs w:val="24"/>
        </w:rPr>
        <w:t>Working Group</w:t>
      </w:r>
      <w:r w:rsidRPr="00AD031A">
        <w:rPr>
          <w:rFonts w:ascii="Times New Roman" w:hAnsi="Times New Roman"/>
          <w:szCs w:val="24"/>
        </w:rPr>
        <w:t xml:space="preserve">, including but not limited to presenting the concern to the </w:t>
      </w:r>
      <w:r w:rsidR="00AD031A">
        <w:rPr>
          <w:rFonts w:ascii="Times New Roman" w:hAnsi="Times New Roman"/>
          <w:szCs w:val="24"/>
        </w:rPr>
        <w:t>Working Group</w:t>
      </w:r>
      <w:r w:rsidRPr="00AD031A">
        <w:rPr>
          <w:rFonts w:ascii="Times New Roman" w:hAnsi="Times New Roman"/>
          <w:szCs w:val="24"/>
        </w:rPr>
        <w:t xml:space="preserve">, and making a technical comment during the applicable comment submission and/or balloting period. </w:t>
      </w:r>
    </w:p>
    <w:p w14:paraId="5576223A" w14:textId="77777777" w:rsidR="00ED3855" w:rsidRDefault="00ED3855">
      <w:pPr>
        <w:rPr>
          <w:rFonts w:ascii="Times New Roman" w:hAnsi="Times New Roman"/>
          <w:szCs w:val="24"/>
        </w:rPr>
      </w:pPr>
    </w:p>
    <w:p w14:paraId="300BEFDA" w14:textId="77777777" w:rsidR="00ED3855" w:rsidRDefault="00FC1D06">
      <w:pPr>
        <w:rPr>
          <w:rFonts w:ascii="Times New Roman" w:hAnsi="Times New Roman"/>
          <w:szCs w:val="24"/>
        </w:rPr>
      </w:pPr>
      <w:r w:rsidRPr="00AD031A">
        <w:rPr>
          <w:rFonts w:ascii="Times New Roman" w:hAnsi="Times New Roman"/>
          <w:szCs w:val="24"/>
        </w:rPr>
        <w:t xml:space="preserve">Procedural concerns within the </w:t>
      </w:r>
      <w:r w:rsidR="00AD031A">
        <w:rPr>
          <w:rFonts w:ascii="Times New Roman" w:hAnsi="Times New Roman"/>
          <w:szCs w:val="24"/>
        </w:rPr>
        <w:t>Working Group</w:t>
      </w:r>
      <w:r w:rsidRPr="00AD031A">
        <w:rPr>
          <w:rFonts w:ascii="Times New Roman" w:hAnsi="Times New Roman"/>
          <w:szCs w:val="24"/>
        </w:rPr>
        <w:t xml:space="preserve"> shall first be presented to the </w:t>
      </w:r>
      <w:r w:rsidR="00AD031A">
        <w:rPr>
          <w:rFonts w:ascii="Times New Roman" w:hAnsi="Times New Roman"/>
          <w:szCs w:val="24"/>
        </w:rPr>
        <w:t xml:space="preserve">Working Group Chair for resolution. </w:t>
      </w:r>
      <w:r w:rsidRPr="00AD031A">
        <w:rPr>
          <w:rFonts w:ascii="Times New Roman" w:hAnsi="Times New Roman"/>
          <w:szCs w:val="24"/>
        </w:rPr>
        <w:t>If the procedural concern is not resolved after presentation to the Chair, the concern can be brought to the Sponsor for resolution.</w:t>
      </w:r>
    </w:p>
    <w:sectPr w:rsidR="00ED3855" w:rsidSect="009A3992">
      <w:footerReference w:type="default" r:id="rId26"/>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Author" w:initials="A">
    <w:p w14:paraId="31046702" w14:textId="746FA2FD" w:rsidR="00C5002A" w:rsidRDefault="00C5002A">
      <w:pPr>
        <w:pStyle w:val="CommentText"/>
      </w:pPr>
      <w:r>
        <w:rPr>
          <w:rStyle w:val="CommentReference"/>
        </w:rPr>
        <w:annotationRef/>
      </w:r>
      <w:r>
        <w:t>Is this wording OK? We just need a quorum for voting.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0467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85753" w14:textId="77777777" w:rsidR="00787F46" w:rsidRDefault="00787F46">
      <w:r>
        <w:separator/>
      </w:r>
    </w:p>
  </w:endnote>
  <w:endnote w:type="continuationSeparator" w:id="0">
    <w:p w14:paraId="39544B58" w14:textId="77777777" w:rsidR="00787F46" w:rsidRDefault="0078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0FDC" w14:textId="77777777" w:rsidR="00ED6AF1" w:rsidRDefault="00ED6AF1" w:rsidP="00B91F9D">
    <w:pPr>
      <w:pStyle w:val="Footer"/>
      <w:rPr>
        <w:b/>
        <w:sz w:val="20"/>
      </w:rPr>
    </w:pPr>
  </w:p>
  <w:p w14:paraId="306E1C4D" w14:textId="33468B08" w:rsidR="00ED6AF1" w:rsidRDefault="00ED6AF1" w:rsidP="00B91F9D">
    <w:pPr>
      <w:pStyle w:val="Footer"/>
    </w:pPr>
    <w:r w:rsidRPr="005D213E">
      <w:rPr>
        <w:b/>
        <w:sz w:val="20"/>
      </w:rPr>
      <w:t>DO NOT REMOVE OR MODIFY FOOTER</w:t>
    </w:r>
    <w:r>
      <w:rPr>
        <w:sz w:val="20"/>
      </w:rPr>
      <w:tab/>
    </w:r>
    <w:r>
      <w:rPr>
        <w:sz w:val="20"/>
      </w:rPr>
      <w:tab/>
    </w:r>
    <w:r w:rsidR="00C136CD">
      <w:fldChar w:fldCharType="begin"/>
    </w:r>
    <w:r w:rsidR="00C136CD">
      <w:instrText xml:space="preserve"> PAGE   \* MERGEFORMAT </w:instrText>
    </w:r>
    <w:r w:rsidR="00C136CD">
      <w:fldChar w:fldCharType="separate"/>
    </w:r>
    <w:r w:rsidR="001F4940">
      <w:rPr>
        <w:noProof/>
      </w:rPr>
      <w:t>13</w:t>
    </w:r>
    <w:r w:rsidR="00C136CD">
      <w:rPr>
        <w:noProof/>
      </w:rPr>
      <w:fldChar w:fldCharType="end"/>
    </w:r>
  </w:p>
  <w:p w14:paraId="0B40845A" w14:textId="77777777" w:rsidR="00ED6AF1" w:rsidRDefault="00ED6AF1" w:rsidP="00B91F9D">
    <w:pPr>
      <w:pStyle w:val="Footer"/>
      <w:ind w:right="360"/>
      <w:rPr>
        <w:sz w:val="20"/>
      </w:rPr>
    </w:pPr>
    <w:r>
      <w:rPr>
        <w:sz w:val="20"/>
      </w:rPr>
      <w:t>Baseline Policies and Procedures for Standards Development – WGs - Individual</w:t>
    </w:r>
  </w:p>
  <w:p w14:paraId="45222405" w14:textId="77777777" w:rsidR="00ED6AF1" w:rsidRDefault="00ED6AF1" w:rsidP="00B91F9D">
    <w:pPr>
      <w:pStyle w:val="Footer"/>
      <w:ind w:right="360"/>
      <w:rPr>
        <w:sz w:val="20"/>
      </w:rPr>
    </w:pPr>
    <w:r>
      <w:rPr>
        <w:sz w:val="20"/>
      </w:rPr>
      <w:t xml:space="preserve">IEEE-SA Standards Board </w:t>
    </w:r>
    <w:r w:rsidR="009A3992">
      <w:rPr>
        <w:sz w:val="20"/>
      </w:rPr>
      <w:t xml:space="preserve">Approved December </w:t>
    </w:r>
    <w:r>
      <w:rPr>
        <w:sz w:val="20"/>
      </w:rPr>
      <w:t xml:space="preserve">2015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79E65" w14:textId="77777777" w:rsidR="00787F46" w:rsidRDefault="00787F46">
      <w:r>
        <w:separator/>
      </w:r>
    </w:p>
  </w:footnote>
  <w:footnote w:type="continuationSeparator" w:id="0">
    <w:p w14:paraId="3205B55C" w14:textId="77777777" w:rsidR="00787F46" w:rsidRDefault="00787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A6A4DE2"/>
    <w:lvl w:ilvl="0">
      <w:numFmt w:val="bullet"/>
      <w:lvlText w:val="*"/>
      <w:lvlJc w:val="left"/>
    </w:lvl>
  </w:abstractNum>
  <w:abstractNum w:abstractNumId="1" w15:restartNumberingAfterBreak="0">
    <w:nsid w:val="014147BE"/>
    <w:multiLevelType w:val="hybridMultilevel"/>
    <w:tmpl w:val="1784A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67826"/>
    <w:multiLevelType w:val="hybridMultilevel"/>
    <w:tmpl w:val="0552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30367"/>
    <w:multiLevelType w:val="hybridMultilevel"/>
    <w:tmpl w:val="663C7B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FF28E0"/>
    <w:multiLevelType w:val="hybridMultilevel"/>
    <w:tmpl w:val="DCF64C9E"/>
    <w:lvl w:ilvl="0" w:tplc="DDCA1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A4843"/>
    <w:multiLevelType w:val="hybridMultilevel"/>
    <w:tmpl w:val="073E3B0C"/>
    <w:lvl w:ilvl="0" w:tplc="B1967D1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E45A1"/>
    <w:multiLevelType w:val="hybridMultilevel"/>
    <w:tmpl w:val="EC9806E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EA32C32"/>
    <w:multiLevelType w:val="hybridMultilevel"/>
    <w:tmpl w:val="56BA94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A7DA1"/>
    <w:multiLevelType w:val="hybridMultilevel"/>
    <w:tmpl w:val="7F32276C"/>
    <w:lvl w:ilvl="0" w:tplc="FF38CF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1A10260"/>
    <w:multiLevelType w:val="hybridMultilevel"/>
    <w:tmpl w:val="A1C455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203CE7"/>
    <w:multiLevelType w:val="multilevel"/>
    <w:tmpl w:val="C54EDFA8"/>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41277"/>
    <w:multiLevelType w:val="multilevel"/>
    <w:tmpl w:val="2C2C0C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925609C"/>
    <w:multiLevelType w:val="hybridMultilevel"/>
    <w:tmpl w:val="3D044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4E5177"/>
    <w:multiLevelType w:val="hybridMultilevel"/>
    <w:tmpl w:val="3284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745553"/>
    <w:multiLevelType w:val="hybridMultilevel"/>
    <w:tmpl w:val="037ACE4A"/>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734A2A"/>
    <w:multiLevelType w:val="hybridMultilevel"/>
    <w:tmpl w:val="D20003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EEF70D5"/>
    <w:multiLevelType w:val="hybridMultilevel"/>
    <w:tmpl w:val="C2B4EFF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EFF568A"/>
    <w:multiLevelType w:val="hybridMultilevel"/>
    <w:tmpl w:val="AA8A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437B3B"/>
    <w:multiLevelType w:val="hybridMultilevel"/>
    <w:tmpl w:val="CD56FD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5C65E2A"/>
    <w:multiLevelType w:val="hybridMultilevel"/>
    <w:tmpl w:val="90C2F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9B1F3F"/>
    <w:multiLevelType w:val="hybridMultilevel"/>
    <w:tmpl w:val="BC6C19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7314F9"/>
    <w:multiLevelType w:val="hybridMultilevel"/>
    <w:tmpl w:val="5CDCC2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5A407D"/>
    <w:multiLevelType w:val="hybridMultilevel"/>
    <w:tmpl w:val="81B440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0369F6"/>
    <w:multiLevelType w:val="hybridMultilevel"/>
    <w:tmpl w:val="93E06034"/>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E966413"/>
    <w:multiLevelType w:val="hybridMultilevel"/>
    <w:tmpl w:val="9DEE51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2BE64AB"/>
    <w:multiLevelType w:val="hybridMultilevel"/>
    <w:tmpl w:val="AAEE0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893A29"/>
    <w:multiLevelType w:val="hybridMultilevel"/>
    <w:tmpl w:val="D0FCCA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2177E4"/>
    <w:multiLevelType w:val="hybridMultilevel"/>
    <w:tmpl w:val="5EA6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145936"/>
    <w:multiLevelType w:val="hybridMultilevel"/>
    <w:tmpl w:val="CA188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3D5700"/>
    <w:multiLevelType w:val="hybridMultilevel"/>
    <w:tmpl w:val="C2D2A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FC6D5F"/>
    <w:multiLevelType w:val="hybridMultilevel"/>
    <w:tmpl w:val="46AE1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E93E68"/>
    <w:multiLevelType w:val="hybridMultilevel"/>
    <w:tmpl w:val="FD9CEACA"/>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10055B"/>
    <w:multiLevelType w:val="hybridMultilevel"/>
    <w:tmpl w:val="5CDCC2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5A19E8"/>
    <w:multiLevelType w:val="hybridMultilevel"/>
    <w:tmpl w:val="270663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3D9254C6"/>
    <w:multiLevelType w:val="hybridMultilevel"/>
    <w:tmpl w:val="FD86BE80"/>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3E417EB3"/>
    <w:multiLevelType w:val="hybridMultilevel"/>
    <w:tmpl w:val="CD4C785C"/>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A44038"/>
    <w:multiLevelType w:val="hybridMultilevel"/>
    <w:tmpl w:val="DEECB6C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3FAA0CAE"/>
    <w:multiLevelType w:val="hybridMultilevel"/>
    <w:tmpl w:val="5394B714"/>
    <w:lvl w:ilvl="0" w:tplc="8BBE97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120199"/>
    <w:multiLevelType w:val="multilevel"/>
    <w:tmpl w:val="0DF865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264561"/>
    <w:multiLevelType w:val="hybridMultilevel"/>
    <w:tmpl w:val="3C54D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BB0A22"/>
    <w:multiLevelType w:val="hybridMultilevel"/>
    <w:tmpl w:val="C0D64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8DE2961"/>
    <w:multiLevelType w:val="multilevel"/>
    <w:tmpl w:val="68142A8E"/>
    <w:lvl w:ilvl="0">
      <w:start w:val="1"/>
      <w:numFmt w:val="decimal"/>
      <w:lvlText w:val="%1"/>
      <w:lvlJc w:val="left"/>
      <w:pPr>
        <w:ind w:left="720" w:hanging="72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9824FB6"/>
    <w:multiLevelType w:val="hybridMultilevel"/>
    <w:tmpl w:val="97A08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B32917"/>
    <w:multiLevelType w:val="hybridMultilevel"/>
    <w:tmpl w:val="2E20CB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4A027443"/>
    <w:multiLevelType w:val="hybridMultilevel"/>
    <w:tmpl w:val="F0604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DB752F"/>
    <w:multiLevelType w:val="hybridMultilevel"/>
    <w:tmpl w:val="6E960EC2"/>
    <w:lvl w:ilvl="0" w:tplc="8652A2BE">
      <w:start w:val="1"/>
      <w:numFmt w:val="lowerLetter"/>
      <w:lvlText w:val="%1)"/>
      <w:lvlJc w:val="left"/>
      <w:pPr>
        <w:tabs>
          <w:tab w:val="num" w:pos="1080"/>
        </w:tabs>
        <w:ind w:left="1080" w:hanging="360"/>
      </w:pPr>
      <w:rPr>
        <w:rFonts w:ascii="Times New Roman" w:eastAsia="Times" w:hAnsi="Times New Roman" w:cs="Times New Roman"/>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4C1165BE"/>
    <w:multiLevelType w:val="hybridMultilevel"/>
    <w:tmpl w:val="E41A4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6448A0"/>
    <w:multiLevelType w:val="hybridMultilevel"/>
    <w:tmpl w:val="C366C8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EAE225D"/>
    <w:multiLevelType w:val="hybridMultilevel"/>
    <w:tmpl w:val="01264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F470A26"/>
    <w:multiLevelType w:val="hybridMultilevel"/>
    <w:tmpl w:val="256025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FF16DA"/>
    <w:multiLevelType w:val="hybridMultilevel"/>
    <w:tmpl w:val="7C26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972AF6"/>
    <w:multiLevelType w:val="hybridMultilevel"/>
    <w:tmpl w:val="B0C04E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D55CE8"/>
    <w:multiLevelType w:val="hybridMultilevel"/>
    <w:tmpl w:val="F2D4795A"/>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0F190B"/>
    <w:multiLevelType w:val="hybridMultilevel"/>
    <w:tmpl w:val="085ACB38"/>
    <w:lvl w:ilvl="0" w:tplc="4DA636FC">
      <w:start w:val="1"/>
      <w:numFmt w:val="bullet"/>
      <w:lvlText w:val=""/>
      <w:lvlJc w:val="left"/>
      <w:pPr>
        <w:tabs>
          <w:tab w:val="num" w:pos="-936"/>
        </w:tabs>
        <w:ind w:left="-936" w:hanging="360"/>
      </w:pPr>
      <w:rPr>
        <w:rFonts w:ascii="Symbol" w:eastAsia="Times New Roman" w:hAnsi="Symbol" w:cs="Times New Roman"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54" w15:restartNumberingAfterBreak="0">
    <w:nsid w:val="55416597"/>
    <w:multiLevelType w:val="hybridMultilevel"/>
    <w:tmpl w:val="37F65F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3140EE"/>
    <w:multiLevelType w:val="hybridMultilevel"/>
    <w:tmpl w:val="34DE930C"/>
    <w:lvl w:ilvl="0" w:tplc="2250CA3A">
      <w:start w:val="1"/>
      <w:numFmt w:val="decimal"/>
      <w:lvlText w:val="%1."/>
      <w:lvlJc w:val="left"/>
      <w:pPr>
        <w:tabs>
          <w:tab w:val="num" w:pos="907"/>
        </w:tabs>
        <w:ind w:left="1296" w:hanging="39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59E03D9C"/>
    <w:multiLevelType w:val="hybridMultilevel"/>
    <w:tmpl w:val="7EB6728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5D6A0265"/>
    <w:multiLevelType w:val="hybridMultilevel"/>
    <w:tmpl w:val="113EF5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AD0CA2"/>
    <w:multiLevelType w:val="hybridMultilevel"/>
    <w:tmpl w:val="AAFCF5A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DF12541"/>
    <w:multiLevelType w:val="hybridMultilevel"/>
    <w:tmpl w:val="CD94471C"/>
    <w:lvl w:ilvl="0" w:tplc="4DA636FC">
      <w:start w:val="1"/>
      <w:numFmt w:val="bullet"/>
      <w:lvlText w:val=""/>
      <w:lvlJc w:val="left"/>
      <w:pPr>
        <w:tabs>
          <w:tab w:val="num" w:pos="504"/>
        </w:tabs>
        <w:ind w:left="504"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E424C0B"/>
    <w:multiLevelType w:val="hybridMultilevel"/>
    <w:tmpl w:val="F5A09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67361F"/>
    <w:multiLevelType w:val="hybridMultilevel"/>
    <w:tmpl w:val="29BC7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1BF3704"/>
    <w:multiLevelType w:val="hybridMultilevel"/>
    <w:tmpl w:val="911A2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4E20706"/>
    <w:multiLevelType w:val="hybridMultilevel"/>
    <w:tmpl w:val="A59C05D8"/>
    <w:lvl w:ilvl="0" w:tplc="4EF46DFE">
      <w:start w:val="1"/>
      <w:numFmt w:val="decimal"/>
      <w:lvlText w:val="%1."/>
      <w:lvlJc w:val="left"/>
      <w:pPr>
        <w:tabs>
          <w:tab w:val="num" w:pos="1440"/>
        </w:tabs>
        <w:ind w:left="1440" w:hanging="900"/>
      </w:pPr>
      <w:rPr>
        <w:rFonts w:hint="default"/>
      </w:rPr>
    </w:lvl>
    <w:lvl w:ilvl="1" w:tplc="8242B098">
      <w:start w:val="1"/>
      <w:numFmt w:val="lowerLetter"/>
      <w:lvlText w:val="%2)"/>
      <w:lvlJc w:val="left"/>
      <w:pPr>
        <w:tabs>
          <w:tab w:val="num" w:pos="2160"/>
        </w:tabs>
        <w:ind w:left="2160" w:hanging="90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4" w15:restartNumberingAfterBreak="0">
    <w:nsid w:val="65274672"/>
    <w:multiLevelType w:val="hybridMultilevel"/>
    <w:tmpl w:val="9AB0E4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B201BC"/>
    <w:multiLevelType w:val="hybridMultilevel"/>
    <w:tmpl w:val="85CC8C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6E5CBD"/>
    <w:multiLevelType w:val="hybridMultilevel"/>
    <w:tmpl w:val="F028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9C27465"/>
    <w:multiLevelType w:val="hybridMultilevel"/>
    <w:tmpl w:val="3A6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750C01"/>
    <w:multiLevelType w:val="hybridMultilevel"/>
    <w:tmpl w:val="869819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E672806"/>
    <w:multiLevelType w:val="hybridMultilevel"/>
    <w:tmpl w:val="597E8CA6"/>
    <w:lvl w:ilvl="0" w:tplc="69CE9ECA">
      <w:start w:val="1"/>
      <w:numFmt w:val="bullet"/>
      <w:lvlText w:val=""/>
      <w:lvlJc w:val="left"/>
      <w:pPr>
        <w:tabs>
          <w:tab w:val="num" w:pos="504"/>
        </w:tabs>
        <w:ind w:left="504"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0775A2E"/>
    <w:multiLevelType w:val="hybridMultilevel"/>
    <w:tmpl w:val="7D36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4EB3D5D"/>
    <w:multiLevelType w:val="hybridMultilevel"/>
    <w:tmpl w:val="234443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905CDB"/>
    <w:multiLevelType w:val="hybridMultilevel"/>
    <w:tmpl w:val="22C8A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A21A75"/>
    <w:multiLevelType w:val="hybridMultilevel"/>
    <w:tmpl w:val="5DB2D108"/>
    <w:lvl w:ilvl="0" w:tplc="5F5A61A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7ED02CF"/>
    <w:multiLevelType w:val="hybridMultilevel"/>
    <w:tmpl w:val="DD82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DAC7390"/>
    <w:multiLevelType w:val="hybridMultilevel"/>
    <w:tmpl w:val="1F9A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5"/>
  </w:num>
  <w:num w:numId="3">
    <w:abstractNumId w:val="0"/>
    <w:lvlOverride w:ilvl="0">
      <w:lvl w:ilvl="0">
        <w:numFmt w:val="bullet"/>
        <w:lvlText w:val="•"/>
        <w:legacy w:legacy="1" w:legacySpace="0" w:legacyIndent="0"/>
        <w:lvlJc w:val="left"/>
        <w:rPr>
          <w:rFonts w:ascii="Helv" w:hAnsi="Helv" w:hint="default"/>
        </w:rPr>
      </w:lvl>
    </w:lvlOverride>
  </w:num>
  <w:num w:numId="4">
    <w:abstractNumId w:val="43"/>
  </w:num>
  <w:num w:numId="5">
    <w:abstractNumId w:val="65"/>
  </w:num>
  <w:num w:numId="6">
    <w:abstractNumId w:val="60"/>
  </w:num>
  <w:num w:numId="7">
    <w:abstractNumId w:val="73"/>
  </w:num>
  <w:num w:numId="8">
    <w:abstractNumId w:val="69"/>
  </w:num>
  <w:num w:numId="9">
    <w:abstractNumId w:val="53"/>
  </w:num>
  <w:num w:numId="10">
    <w:abstractNumId w:val="8"/>
  </w:num>
  <w:num w:numId="11">
    <w:abstractNumId w:val="10"/>
  </w:num>
  <w:num w:numId="12">
    <w:abstractNumId w:val="55"/>
  </w:num>
  <w:num w:numId="13">
    <w:abstractNumId w:val="63"/>
  </w:num>
  <w:num w:numId="14">
    <w:abstractNumId w:val="59"/>
  </w:num>
  <w:num w:numId="15">
    <w:abstractNumId w:val="38"/>
  </w:num>
  <w:num w:numId="16">
    <w:abstractNumId w:val="62"/>
  </w:num>
  <w:num w:numId="17">
    <w:abstractNumId w:val="58"/>
  </w:num>
  <w:num w:numId="18">
    <w:abstractNumId w:val="72"/>
  </w:num>
  <w:num w:numId="19">
    <w:abstractNumId w:val="68"/>
  </w:num>
  <w:num w:numId="20">
    <w:abstractNumId w:val="25"/>
  </w:num>
  <w:num w:numId="21">
    <w:abstractNumId w:val="52"/>
  </w:num>
  <w:num w:numId="22">
    <w:abstractNumId w:val="29"/>
  </w:num>
  <w:num w:numId="23">
    <w:abstractNumId w:val="51"/>
  </w:num>
  <w:num w:numId="24">
    <w:abstractNumId w:val="24"/>
  </w:num>
  <w:num w:numId="25">
    <w:abstractNumId w:val="7"/>
  </w:num>
  <w:num w:numId="26">
    <w:abstractNumId w:val="66"/>
  </w:num>
  <w:num w:numId="27">
    <w:abstractNumId w:val="71"/>
  </w:num>
  <w:num w:numId="28">
    <w:abstractNumId w:val="36"/>
  </w:num>
  <w:num w:numId="29">
    <w:abstractNumId w:val="56"/>
  </w:num>
  <w:num w:numId="30">
    <w:abstractNumId w:val="9"/>
  </w:num>
  <w:num w:numId="31">
    <w:abstractNumId w:val="16"/>
  </w:num>
  <w:num w:numId="32">
    <w:abstractNumId w:val="70"/>
  </w:num>
  <w:num w:numId="33">
    <w:abstractNumId w:val="27"/>
  </w:num>
  <w:num w:numId="34">
    <w:abstractNumId w:val="17"/>
  </w:num>
  <w:num w:numId="35">
    <w:abstractNumId w:val="39"/>
  </w:num>
  <w:num w:numId="36">
    <w:abstractNumId w:val="2"/>
  </w:num>
  <w:num w:numId="37">
    <w:abstractNumId w:val="75"/>
  </w:num>
  <w:num w:numId="38">
    <w:abstractNumId w:val="50"/>
  </w:num>
  <w:num w:numId="39">
    <w:abstractNumId w:val="37"/>
  </w:num>
  <w:num w:numId="40">
    <w:abstractNumId w:val="3"/>
  </w:num>
  <w:num w:numId="41">
    <w:abstractNumId w:val="6"/>
  </w:num>
  <w:num w:numId="42">
    <w:abstractNumId w:val="33"/>
  </w:num>
  <w:num w:numId="43">
    <w:abstractNumId w:val="15"/>
  </w:num>
  <w:num w:numId="44">
    <w:abstractNumId w:val="18"/>
  </w:num>
  <w:num w:numId="45">
    <w:abstractNumId w:val="22"/>
  </w:num>
  <w:num w:numId="46">
    <w:abstractNumId w:val="57"/>
  </w:num>
  <w:num w:numId="47">
    <w:abstractNumId w:val="61"/>
  </w:num>
  <w:num w:numId="48">
    <w:abstractNumId w:val="20"/>
  </w:num>
  <w:num w:numId="49">
    <w:abstractNumId w:val="19"/>
  </w:num>
  <w:num w:numId="50">
    <w:abstractNumId w:val="49"/>
  </w:num>
  <w:num w:numId="51">
    <w:abstractNumId w:val="54"/>
  </w:num>
  <w:num w:numId="52">
    <w:abstractNumId w:val="32"/>
  </w:num>
  <w:num w:numId="53">
    <w:abstractNumId w:val="35"/>
  </w:num>
  <w:num w:numId="54">
    <w:abstractNumId w:val="30"/>
  </w:num>
  <w:num w:numId="55">
    <w:abstractNumId w:val="47"/>
  </w:num>
  <w:num w:numId="56">
    <w:abstractNumId w:val="64"/>
  </w:num>
  <w:num w:numId="57">
    <w:abstractNumId w:val="44"/>
  </w:num>
  <w:num w:numId="58">
    <w:abstractNumId w:val="12"/>
  </w:num>
  <w:num w:numId="59">
    <w:abstractNumId w:val="23"/>
  </w:num>
  <w:num w:numId="60">
    <w:abstractNumId w:val="26"/>
  </w:num>
  <w:num w:numId="61">
    <w:abstractNumId w:val="13"/>
  </w:num>
  <w:num w:numId="62">
    <w:abstractNumId w:val="31"/>
  </w:num>
  <w:num w:numId="63">
    <w:abstractNumId w:val="34"/>
  </w:num>
  <w:num w:numId="64">
    <w:abstractNumId w:val="42"/>
  </w:num>
  <w:num w:numId="65">
    <w:abstractNumId w:val="46"/>
  </w:num>
  <w:num w:numId="66">
    <w:abstractNumId w:val="40"/>
  </w:num>
  <w:num w:numId="67">
    <w:abstractNumId w:val="67"/>
  </w:num>
  <w:num w:numId="68">
    <w:abstractNumId w:val="41"/>
  </w:num>
  <w:num w:numId="69">
    <w:abstractNumId w:val="48"/>
  </w:num>
  <w:num w:numId="70">
    <w:abstractNumId w:val="1"/>
  </w:num>
  <w:num w:numId="71">
    <w:abstractNumId w:val="74"/>
  </w:num>
  <w:num w:numId="72">
    <w:abstractNumId w:val="11"/>
  </w:num>
  <w:num w:numId="73">
    <w:abstractNumId w:val="14"/>
  </w:num>
  <w:num w:numId="74">
    <w:abstractNumId w:val="21"/>
  </w:num>
  <w:num w:numId="75">
    <w:abstractNumId w:val="4"/>
  </w:num>
  <w:num w:numId="76">
    <w:abstractNumId w:val="2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FF"/>
    <w:rsid w:val="00010A66"/>
    <w:rsid w:val="00016C98"/>
    <w:rsid w:val="000254F2"/>
    <w:rsid w:val="00030CA0"/>
    <w:rsid w:val="00031766"/>
    <w:rsid w:val="00031A19"/>
    <w:rsid w:val="00031A2F"/>
    <w:rsid w:val="00032F89"/>
    <w:rsid w:val="00037991"/>
    <w:rsid w:val="00037E2E"/>
    <w:rsid w:val="00045F05"/>
    <w:rsid w:val="000537CD"/>
    <w:rsid w:val="00054E95"/>
    <w:rsid w:val="000550CF"/>
    <w:rsid w:val="0007207E"/>
    <w:rsid w:val="00084869"/>
    <w:rsid w:val="00086ACB"/>
    <w:rsid w:val="000946FF"/>
    <w:rsid w:val="000A04BD"/>
    <w:rsid w:val="000A08AA"/>
    <w:rsid w:val="000B0CB2"/>
    <w:rsid w:val="000B6D7E"/>
    <w:rsid w:val="000C2519"/>
    <w:rsid w:val="000D0A73"/>
    <w:rsid w:val="000D2C89"/>
    <w:rsid w:val="000E1C2B"/>
    <w:rsid w:val="000E746D"/>
    <w:rsid w:val="00101634"/>
    <w:rsid w:val="0010197A"/>
    <w:rsid w:val="001033F3"/>
    <w:rsid w:val="00105D76"/>
    <w:rsid w:val="0011034D"/>
    <w:rsid w:val="0011126F"/>
    <w:rsid w:val="0012470B"/>
    <w:rsid w:val="0012737A"/>
    <w:rsid w:val="0013086B"/>
    <w:rsid w:val="0013257C"/>
    <w:rsid w:val="001469DE"/>
    <w:rsid w:val="00154FFB"/>
    <w:rsid w:val="00157445"/>
    <w:rsid w:val="00160921"/>
    <w:rsid w:val="00171967"/>
    <w:rsid w:val="00174B2B"/>
    <w:rsid w:val="001844A6"/>
    <w:rsid w:val="001848A4"/>
    <w:rsid w:val="00193881"/>
    <w:rsid w:val="001A1343"/>
    <w:rsid w:val="001A48CE"/>
    <w:rsid w:val="001B0207"/>
    <w:rsid w:val="001B7853"/>
    <w:rsid w:val="001C0E6C"/>
    <w:rsid w:val="001C1E1D"/>
    <w:rsid w:val="001D0990"/>
    <w:rsid w:val="001D6A56"/>
    <w:rsid w:val="001E4EDE"/>
    <w:rsid w:val="001E578D"/>
    <w:rsid w:val="001E6556"/>
    <w:rsid w:val="001F4940"/>
    <w:rsid w:val="001F5A39"/>
    <w:rsid w:val="00212F37"/>
    <w:rsid w:val="00214B0D"/>
    <w:rsid w:val="00221CC8"/>
    <w:rsid w:val="00223ABA"/>
    <w:rsid w:val="0022726F"/>
    <w:rsid w:val="00235A2C"/>
    <w:rsid w:val="00237448"/>
    <w:rsid w:val="0024042E"/>
    <w:rsid w:val="00251766"/>
    <w:rsid w:val="00251F0E"/>
    <w:rsid w:val="00254849"/>
    <w:rsid w:val="00256A18"/>
    <w:rsid w:val="00256AAE"/>
    <w:rsid w:val="0025725B"/>
    <w:rsid w:val="00262FD4"/>
    <w:rsid w:val="002652EA"/>
    <w:rsid w:val="00276802"/>
    <w:rsid w:val="002809E7"/>
    <w:rsid w:val="0029789B"/>
    <w:rsid w:val="002A5760"/>
    <w:rsid w:val="002A63E4"/>
    <w:rsid w:val="002B5304"/>
    <w:rsid w:val="002C1AAA"/>
    <w:rsid w:val="002D1B4C"/>
    <w:rsid w:val="002F19D4"/>
    <w:rsid w:val="002F37AA"/>
    <w:rsid w:val="002F638C"/>
    <w:rsid w:val="002F775E"/>
    <w:rsid w:val="00315C16"/>
    <w:rsid w:val="003162D7"/>
    <w:rsid w:val="00321DB1"/>
    <w:rsid w:val="003264B5"/>
    <w:rsid w:val="00334721"/>
    <w:rsid w:val="003353EC"/>
    <w:rsid w:val="00340B49"/>
    <w:rsid w:val="003444AC"/>
    <w:rsid w:val="00347854"/>
    <w:rsid w:val="00353B68"/>
    <w:rsid w:val="00361B5C"/>
    <w:rsid w:val="003702CF"/>
    <w:rsid w:val="0037448E"/>
    <w:rsid w:val="00381597"/>
    <w:rsid w:val="003824E5"/>
    <w:rsid w:val="003A0F45"/>
    <w:rsid w:val="003A5746"/>
    <w:rsid w:val="003A7630"/>
    <w:rsid w:val="003B2264"/>
    <w:rsid w:val="003B407A"/>
    <w:rsid w:val="003B4B4B"/>
    <w:rsid w:val="003B5B97"/>
    <w:rsid w:val="003C79A9"/>
    <w:rsid w:val="003E51F1"/>
    <w:rsid w:val="003E7474"/>
    <w:rsid w:val="003F656D"/>
    <w:rsid w:val="003F658B"/>
    <w:rsid w:val="0040695F"/>
    <w:rsid w:val="00415932"/>
    <w:rsid w:val="0042346D"/>
    <w:rsid w:val="00425FEF"/>
    <w:rsid w:val="00431D66"/>
    <w:rsid w:val="004454F8"/>
    <w:rsid w:val="0045198F"/>
    <w:rsid w:val="00460D56"/>
    <w:rsid w:val="0046110B"/>
    <w:rsid w:val="00461FAF"/>
    <w:rsid w:val="00465A72"/>
    <w:rsid w:val="00467762"/>
    <w:rsid w:val="00471FED"/>
    <w:rsid w:val="00473D27"/>
    <w:rsid w:val="00476425"/>
    <w:rsid w:val="00476DEB"/>
    <w:rsid w:val="00485DCB"/>
    <w:rsid w:val="004866DB"/>
    <w:rsid w:val="00486E86"/>
    <w:rsid w:val="00497E02"/>
    <w:rsid w:val="004A1FAA"/>
    <w:rsid w:val="004A704A"/>
    <w:rsid w:val="004B0EEA"/>
    <w:rsid w:val="004B1232"/>
    <w:rsid w:val="004B3D0D"/>
    <w:rsid w:val="004C01F6"/>
    <w:rsid w:val="004C2852"/>
    <w:rsid w:val="004D3DA6"/>
    <w:rsid w:val="004D47A7"/>
    <w:rsid w:val="004E0272"/>
    <w:rsid w:val="004E1DE7"/>
    <w:rsid w:val="004F0AD3"/>
    <w:rsid w:val="004F1FB2"/>
    <w:rsid w:val="004F2EA1"/>
    <w:rsid w:val="004F554F"/>
    <w:rsid w:val="004F5BFF"/>
    <w:rsid w:val="00500F7D"/>
    <w:rsid w:val="00502FC6"/>
    <w:rsid w:val="005069BC"/>
    <w:rsid w:val="00510067"/>
    <w:rsid w:val="005106B7"/>
    <w:rsid w:val="00513EAC"/>
    <w:rsid w:val="00521A04"/>
    <w:rsid w:val="00531C04"/>
    <w:rsid w:val="0053435A"/>
    <w:rsid w:val="00540486"/>
    <w:rsid w:val="00542241"/>
    <w:rsid w:val="005428F0"/>
    <w:rsid w:val="00545930"/>
    <w:rsid w:val="0055458F"/>
    <w:rsid w:val="0058641D"/>
    <w:rsid w:val="00586BB6"/>
    <w:rsid w:val="0059390C"/>
    <w:rsid w:val="005A500E"/>
    <w:rsid w:val="005B01FC"/>
    <w:rsid w:val="005B78F0"/>
    <w:rsid w:val="005C3BB5"/>
    <w:rsid w:val="005D16FF"/>
    <w:rsid w:val="005D213E"/>
    <w:rsid w:val="005E01AD"/>
    <w:rsid w:val="005E2068"/>
    <w:rsid w:val="005E4A76"/>
    <w:rsid w:val="005E5F6E"/>
    <w:rsid w:val="005F3B3E"/>
    <w:rsid w:val="005F65FF"/>
    <w:rsid w:val="00605F5F"/>
    <w:rsid w:val="0061071D"/>
    <w:rsid w:val="006343C0"/>
    <w:rsid w:val="00636A95"/>
    <w:rsid w:val="006374DE"/>
    <w:rsid w:val="00641008"/>
    <w:rsid w:val="00641052"/>
    <w:rsid w:val="0064131F"/>
    <w:rsid w:val="00643976"/>
    <w:rsid w:val="006514E9"/>
    <w:rsid w:val="006532AA"/>
    <w:rsid w:val="00654E95"/>
    <w:rsid w:val="00670BEA"/>
    <w:rsid w:val="00671BD6"/>
    <w:rsid w:val="00675A05"/>
    <w:rsid w:val="00681D3E"/>
    <w:rsid w:val="006822C2"/>
    <w:rsid w:val="00690F54"/>
    <w:rsid w:val="006A32C2"/>
    <w:rsid w:val="006B0935"/>
    <w:rsid w:val="006B269A"/>
    <w:rsid w:val="006B796D"/>
    <w:rsid w:val="006C7E99"/>
    <w:rsid w:val="006E3889"/>
    <w:rsid w:val="006F0E68"/>
    <w:rsid w:val="006F291E"/>
    <w:rsid w:val="006F672F"/>
    <w:rsid w:val="007001DE"/>
    <w:rsid w:val="00706339"/>
    <w:rsid w:val="00712DF4"/>
    <w:rsid w:val="0071756E"/>
    <w:rsid w:val="00725DF4"/>
    <w:rsid w:val="00726628"/>
    <w:rsid w:val="00753B2C"/>
    <w:rsid w:val="00761566"/>
    <w:rsid w:val="00771A62"/>
    <w:rsid w:val="007773E8"/>
    <w:rsid w:val="00787F46"/>
    <w:rsid w:val="00791838"/>
    <w:rsid w:val="00797A26"/>
    <w:rsid w:val="007A3F4E"/>
    <w:rsid w:val="007B60DA"/>
    <w:rsid w:val="007B635E"/>
    <w:rsid w:val="007B71AE"/>
    <w:rsid w:val="007C4FE9"/>
    <w:rsid w:val="007D5DA1"/>
    <w:rsid w:val="007D66D4"/>
    <w:rsid w:val="007E1C90"/>
    <w:rsid w:val="007F0D03"/>
    <w:rsid w:val="007F1D09"/>
    <w:rsid w:val="00801F0D"/>
    <w:rsid w:val="00804A5D"/>
    <w:rsid w:val="00805C4E"/>
    <w:rsid w:val="0081151E"/>
    <w:rsid w:val="00812A87"/>
    <w:rsid w:val="00817508"/>
    <w:rsid w:val="00820FC2"/>
    <w:rsid w:val="0082100B"/>
    <w:rsid w:val="00823621"/>
    <w:rsid w:val="00825EB3"/>
    <w:rsid w:val="00847C09"/>
    <w:rsid w:val="0085225A"/>
    <w:rsid w:val="00867DE6"/>
    <w:rsid w:val="0088218C"/>
    <w:rsid w:val="0088341E"/>
    <w:rsid w:val="00887CB4"/>
    <w:rsid w:val="008918E9"/>
    <w:rsid w:val="008947C1"/>
    <w:rsid w:val="008956A7"/>
    <w:rsid w:val="0089612B"/>
    <w:rsid w:val="008B1DC4"/>
    <w:rsid w:val="008B230B"/>
    <w:rsid w:val="008B51ED"/>
    <w:rsid w:val="008B6DB4"/>
    <w:rsid w:val="008C5CD1"/>
    <w:rsid w:val="008D0DB7"/>
    <w:rsid w:val="008D1AFF"/>
    <w:rsid w:val="008D2C85"/>
    <w:rsid w:val="008D6EEB"/>
    <w:rsid w:val="008E18A6"/>
    <w:rsid w:val="008E6693"/>
    <w:rsid w:val="008F090F"/>
    <w:rsid w:val="008F41DD"/>
    <w:rsid w:val="009004C3"/>
    <w:rsid w:val="00907064"/>
    <w:rsid w:val="009131F6"/>
    <w:rsid w:val="00915398"/>
    <w:rsid w:val="00923238"/>
    <w:rsid w:val="00925641"/>
    <w:rsid w:val="0093699F"/>
    <w:rsid w:val="009429FC"/>
    <w:rsid w:val="00943261"/>
    <w:rsid w:val="00947208"/>
    <w:rsid w:val="0095783B"/>
    <w:rsid w:val="00964C28"/>
    <w:rsid w:val="00972F62"/>
    <w:rsid w:val="00981126"/>
    <w:rsid w:val="0099068C"/>
    <w:rsid w:val="00991B92"/>
    <w:rsid w:val="009958CC"/>
    <w:rsid w:val="009968D5"/>
    <w:rsid w:val="009A3992"/>
    <w:rsid w:val="009A62B5"/>
    <w:rsid w:val="009B5132"/>
    <w:rsid w:val="009C1FF3"/>
    <w:rsid w:val="009C2C71"/>
    <w:rsid w:val="009D060C"/>
    <w:rsid w:val="009D7292"/>
    <w:rsid w:val="009E5881"/>
    <w:rsid w:val="009E613C"/>
    <w:rsid w:val="009E692E"/>
    <w:rsid w:val="009F6D5A"/>
    <w:rsid w:val="009F7AA2"/>
    <w:rsid w:val="00A1756B"/>
    <w:rsid w:val="00A21DA6"/>
    <w:rsid w:val="00A256D4"/>
    <w:rsid w:val="00A332C1"/>
    <w:rsid w:val="00A44AD9"/>
    <w:rsid w:val="00A47BF9"/>
    <w:rsid w:val="00A51DC4"/>
    <w:rsid w:val="00A5552B"/>
    <w:rsid w:val="00A63357"/>
    <w:rsid w:val="00A639BA"/>
    <w:rsid w:val="00A6497E"/>
    <w:rsid w:val="00A76336"/>
    <w:rsid w:val="00A96264"/>
    <w:rsid w:val="00AA715B"/>
    <w:rsid w:val="00AC0153"/>
    <w:rsid w:val="00AC02C0"/>
    <w:rsid w:val="00AC1839"/>
    <w:rsid w:val="00AC55AA"/>
    <w:rsid w:val="00AC6E03"/>
    <w:rsid w:val="00AD031A"/>
    <w:rsid w:val="00AD1E12"/>
    <w:rsid w:val="00AD51D9"/>
    <w:rsid w:val="00AD5B77"/>
    <w:rsid w:val="00AF385D"/>
    <w:rsid w:val="00B03DC1"/>
    <w:rsid w:val="00B05A52"/>
    <w:rsid w:val="00B120FE"/>
    <w:rsid w:val="00B12C3B"/>
    <w:rsid w:val="00B146FD"/>
    <w:rsid w:val="00B2107F"/>
    <w:rsid w:val="00B215FF"/>
    <w:rsid w:val="00B247E5"/>
    <w:rsid w:val="00B26EE7"/>
    <w:rsid w:val="00B30FE5"/>
    <w:rsid w:val="00B31469"/>
    <w:rsid w:val="00B34877"/>
    <w:rsid w:val="00B44B9B"/>
    <w:rsid w:val="00B47D33"/>
    <w:rsid w:val="00B538F2"/>
    <w:rsid w:val="00B53CF8"/>
    <w:rsid w:val="00B62B3B"/>
    <w:rsid w:val="00B64045"/>
    <w:rsid w:val="00B64918"/>
    <w:rsid w:val="00B70BB2"/>
    <w:rsid w:val="00B766BA"/>
    <w:rsid w:val="00B81251"/>
    <w:rsid w:val="00B82FEC"/>
    <w:rsid w:val="00B91F9D"/>
    <w:rsid w:val="00B9330D"/>
    <w:rsid w:val="00B95295"/>
    <w:rsid w:val="00BA2A2E"/>
    <w:rsid w:val="00BB6408"/>
    <w:rsid w:val="00BC1E4A"/>
    <w:rsid w:val="00BC7648"/>
    <w:rsid w:val="00BD3341"/>
    <w:rsid w:val="00BD4D29"/>
    <w:rsid w:val="00BE2C62"/>
    <w:rsid w:val="00BF0D35"/>
    <w:rsid w:val="00C024B8"/>
    <w:rsid w:val="00C037C3"/>
    <w:rsid w:val="00C061A1"/>
    <w:rsid w:val="00C078B7"/>
    <w:rsid w:val="00C136CD"/>
    <w:rsid w:val="00C200A0"/>
    <w:rsid w:val="00C26AA4"/>
    <w:rsid w:val="00C27349"/>
    <w:rsid w:val="00C37140"/>
    <w:rsid w:val="00C44730"/>
    <w:rsid w:val="00C47A96"/>
    <w:rsid w:val="00C5002A"/>
    <w:rsid w:val="00C50DE9"/>
    <w:rsid w:val="00C52006"/>
    <w:rsid w:val="00C52CAF"/>
    <w:rsid w:val="00C53B49"/>
    <w:rsid w:val="00C55B09"/>
    <w:rsid w:val="00C66157"/>
    <w:rsid w:val="00C713AA"/>
    <w:rsid w:val="00C77A8A"/>
    <w:rsid w:val="00CA056F"/>
    <w:rsid w:val="00CA4D5D"/>
    <w:rsid w:val="00CA5CD9"/>
    <w:rsid w:val="00CA6069"/>
    <w:rsid w:val="00CB04CF"/>
    <w:rsid w:val="00CC14C6"/>
    <w:rsid w:val="00CC3823"/>
    <w:rsid w:val="00CC61F6"/>
    <w:rsid w:val="00CD31DD"/>
    <w:rsid w:val="00CF430E"/>
    <w:rsid w:val="00CF6A81"/>
    <w:rsid w:val="00D0441F"/>
    <w:rsid w:val="00D05747"/>
    <w:rsid w:val="00D11E17"/>
    <w:rsid w:val="00D17CD2"/>
    <w:rsid w:val="00D2219F"/>
    <w:rsid w:val="00D32B24"/>
    <w:rsid w:val="00D348C8"/>
    <w:rsid w:val="00D405AF"/>
    <w:rsid w:val="00D47833"/>
    <w:rsid w:val="00D6488A"/>
    <w:rsid w:val="00D70038"/>
    <w:rsid w:val="00D711C8"/>
    <w:rsid w:val="00D720DC"/>
    <w:rsid w:val="00D751FF"/>
    <w:rsid w:val="00D7603A"/>
    <w:rsid w:val="00D87E5A"/>
    <w:rsid w:val="00D95662"/>
    <w:rsid w:val="00DA652C"/>
    <w:rsid w:val="00DB05BC"/>
    <w:rsid w:val="00DB367C"/>
    <w:rsid w:val="00DC0DBC"/>
    <w:rsid w:val="00DC1A5B"/>
    <w:rsid w:val="00DD0704"/>
    <w:rsid w:val="00DD2C14"/>
    <w:rsid w:val="00DE3D4A"/>
    <w:rsid w:val="00DE7B4E"/>
    <w:rsid w:val="00DF080B"/>
    <w:rsid w:val="00DF75EB"/>
    <w:rsid w:val="00E07470"/>
    <w:rsid w:val="00E15378"/>
    <w:rsid w:val="00E22E85"/>
    <w:rsid w:val="00E24DB4"/>
    <w:rsid w:val="00E34D1E"/>
    <w:rsid w:val="00E35605"/>
    <w:rsid w:val="00E376F7"/>
    <w:rsid w:val="00E4157D"/>
    <w:rsid w:val="00E41F7A"/>
    <w:rsid w:val="00E4520C"/>
    <w:rsid w:val="00E47FB3"/>
    <w:rsid w:val="00E50EE9"/>
    <w:rsid w:val="00E50F9E"/>
    <w:rsid w:val="00E617A2"/>
    <w:rsid w:val="00E669D3"/>
    <w:rsid w:val="00E7211D"/>
    <w:rsid w:val="00E76C17"/>
    <w:rsid w:val="00E819F0"/>
    <w:rsid w:val="00EA1342"/>
    <w:rsid w:val="00EA4D40"/>
    <w:rsid w:val="00EB0C31"/>
    <w:rsid w:val="00EB32D4"/>
    <w:rsid w:val="00EB4236"/>
    <w:rsid w:val="00EB73A4"/>
    <w:rsid w:val="00EC10FA"/>
    <w:rsid w:val="00EC2BAF"/>
    <w:rsid w:val="00EC7169"/>
    <w:rsid w:val="00ED24EC"/>
    <w:rsid w:val="00ED3855"/>
    <w:rsid w:val="00ED6AF1"/>
    <w:rsid w:val="00EE49D4"/>
    <w:rsid w:val="00EF1E3F"/>
    <w:rsid w:val="00EF20FC"/>
    <w:rsid w:val="00EF3751"/>
    <w:rsid w:val="00F04DA6"/>
    <w:rsid w:val="00F05188"/>
    <w:rsid w:val="00F0610F"/>
    <w:rsid w:val="00F141E4"/>
    <w:rsid w:val="00F15085"/>
    <w:rsid w:val="00F1743A"/>
    <w:rsid w:val="00F20DAE"/>
    <w:rsid w:val="00F27F8F"/>
    <w:rsid w:val="00F32039"/>
    <w:rsid w:val="00F333B2"/>
    <w:rsid w:val="00F41ABF"/>
    <w:rsid w:val="00F43EC3"/>
    <w:rsid w:val="00F469D3"/>
    <w:rsid w:val="00F5057C"/>
    <w:rsid w:val="00F53479"/>
    <w:rsid w:val="00F56EDC"/>
    <w:rsid w:val="00F64013"/>
    <w:rsid w:val="00F6436C"/>
    <w:rsid w:val="00F72409"/>
    <w:rsid w:val="00F758DF"/>
    <w:rsid w:val="00F8478F"/>
    <w:rsid w:val="00F91BD4"/>
    <w:rsid w:val="00F9435D"/>
    <w:rsid w:val="00FA4B89"/>
    <w:rsid w:val="00FA51CA"/>
    <w:rsid w:val="00FA5B22"/>
    <w:rsid w:val="00FA6CC9"/>
    <w:rsid w:val="00FB03BA"/>
    <w:rsid w:val="00FB7C32"/>
    <w:rsid w:val="00FC1D06"/>
    <w:rsid w:val="00FC5864"/>
    <w:rsid w:val="00FD6283"/>
    <w:rsid w:val="00FE4BA8"/>
    <w:rsid w:val="00FE4D6F"/>
    <w:rsid w:val="00FE6BAC"/>
    <w:rsid w:val="00FF7B75"/>
    <w:rsid w:val="00FF7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FF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79"/>
    <w:rPr>
      <w:sz w:val="24"/>
    </w:rPr>
  </w:style>
  <w:style w:type="paragraph" w:styleId="Heading1">
    <w:name w:val="heading 1"/>
    <w:basedOn w:val="Normal"/>
    <w:next w:val="Normal"/>
    <w:qFormat/>
    <w:rsid w:val="00F53479"/>
    <w:pPr>
      <w:keepNext/>
      <w:jc w:val="center"/>
      <w:outlineLvl w:val="0"/>
    </w:pPr>
    <w:rPr>
      <w:rFonts w:ascii="Arial" w:hAnsi="Arial"/>
      <w:sz w:val="28"/>
    </w:rPr>
  </w:style>
  <w:style w:type="paragraph" w:styleId="Heading3">
    <w:name w:val="heading 3"/>
    <w:basedOn w:val="Normal"/>
    <w:link w:val="Heading3Char"/>
    <w:qFormat/>
    <w:rsid w:val="00F53479"/>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53479"/>
    <w:pPr>
      <w:autoSpaceDE w:val="0"/>
      <w:autoSpaceDN w:val="0"/>
      <w:adjustRightInd w:val="0"/>
      <w:ind w:left="720"/>
    </w:pPr>
    <w:rPr>
      <w:rFonts w:ascii="Arial" w:eastAsia="Times New Roman" w:hAnsi="Arial"/>
      <w:color w:val="000000"/>
      <w:sz w:val="22"/>
    </w:rPr>
  </w:style>
  <w:style w:type="paragraph" w:styleId="BodyText">
    <w:name w:val="Body Text"/>
    <w:basedOn w:val="Normal"/>
    <w:rsid w:val="00F53479"/>
    <w:rPr>
      <w:rFonts w:ascii="Arial" w:eastAsia="Times New Roman" w:hAnsi="Arial"/>
      <w:b/>
    </w:rPr>
  </w:style>
  <w:style w:type="paragraph" w:styleId="BodyText2">
    <w:name w:val="Body Text 2"/>
    <w:basedOn w:val="Normal"/>
    <w:rsid w:val="00F53479"/>
    <w:rPr>
      <w:rFonts w:ascii="Arial" w:eastAsia="Times New Roman" w:hAnsi="Arial"/>
      <w:sz w:val="22"/>
    </w:rPr>
  </w:style>
  <w:style w:type="paragraph" w:styleId="Subtitle">
    <w:name w:val="Subtitle"/>
    <w:basedOn w:val="Normal"/>
    <w:qFormat/>
    <w:rsid w:val="00F53479"/>
    <w:pPr>
      <w:jc w:val="center"/>
    </w:pPr>
    <w:rPr>
      <w:rFonts w:ascii="Arial" w:eastAsia="Times New Roman" w:hAnsi="Arial"/>
      <w:b/>
      <w:sz w:val="28"/>
    </w:rPr>
  </w:style>
  <w:style w:type="paragraph" w:styleId="BodyText3">
    <w:name w:val="Body Text 3"/>
    <w:basedOn w:val="Normal"/>
    <w:rsid w:val="00F53479"/>
    <w:pPr>
      <w:spacing w:after="80"/>
      <w:jc w:val="both"/>
    </w:pPr>
    <w:rPr>
      <w:rFonts w:ascii="Arial" w:eastAsia="Times New Roman" w:hAnsi="Arial"/>
      <w:sz w:val="22"/>
    </w:rPr>
  </w:style>
  <w:style w:type="paragraph" w:customStyle="1" w:styleId="DL">
    <w:name w:val="DL"/>
    <w:aliases w:val="DashedList"/>
    <w:rsid w:val="00F53479"/>
    <w:pPr>
      <w:widowControl w:val="0"/>
      <w:tabs>
        <w:tab w:val="left" w:pos="599"/>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599" w:hanging="399"/>
      <w:jc w:val="both"/>
    </w:pPr>
    <w:rPr>
      <w:rFonts w:eastAsia="Times New Roman"/>
    </w:rPr>
  </w:style>
  <w:style w:type="paragraph" w:customStyle="1" w:styleId="T">
    <w:name w:val="T"/>
    <w:aliases w:val="Text"/>
    <w:rsid w:val="00F534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40" w:lineRule="exact"/>
      <w:jc w:val="both"/>
    </w:pPr>
    <w:rPr>
      <w:rFonts w:eastAsia="Times New Roman"/>
    </w:rPr>
  </w:style>
  <w:style w:type="paragraph" w:styleId="Header">
    <w:name w:val="header"/>
    <w:basedOn w:val="Normal"/>
    <w:link w:val="HeaderChar"/>
    <w:uiPriority w:val="99"/>
    <w:rsid w:val="00F53479"/>
    <w:pPr>
      <w:tabs>
        <w:tab w:val="center" w:pos="4320"/>
        <w:tab w:val="right" w:pos="8640"/>
      </w:tabs>
    </w:pPr>
  </w:style>
  <w:style w:type="paragraph" w:styleId="Footer">
    <w:name w:val="footer"/>
    <w:basedOn w:val="Normal"/>
    <w:link w:val="FooterChar"/>
    <w:uiPriority w:val="99"/>
    <w:rsid w:val="00F53479"/>
    <w:pPr>
      <w:tabs>
        <w:tab w:val="center" w:pos="4320"/>
        <w:tab w:val="right" w:pos="8640"/>
      </w:tabs>
    </w:pPr>
  </w:style>
  <w:style w:type="character" w:styleId="PageNumber">
    <w:name w:val="page number"/>
    <w:basedOn w:val="DefaultParagraphFont"/>
    <w:rsid w:val="00F53479"/>
  </w:style>
  <w:style w:type="paragraph" w:styleId="NormalWeb">
    <w:name w:val="Normal (Web)"/>
    <w:basedOn w:val="Normal"/>
    <w:rsid w:val="00F53479"/>
    <w:pPr>
      <w:spacing w:before="100" w:beforeAutospacing="1" w:after="100" w:afterAutospacing="1"/>
    </w:pPr>
    <w:rPr>
      <w:rFonts w:ascii="Times New Roman" w:eastAsia="Times New Roman" w:hAnsi="Times New Roman"/>
      <w:szCs w:val="24"/>
    </w:rPr>
  </w:style>
  <w:style w:type="character" w:styleId="CommentReference">
    <w:name w:val="annotation reference"/>
    <w:semiHidden/>
    <w:rsid w:val="00F53479"/>
    <w:rPr>
      <w:sz w:val="16"/>
      <w:szCs w:val="16"/>
    </w:rPr>
  </w:style>
  <w:style w:type="paragraph" w:styleId="CommentText">
    <w:name w:val="annotation text"/>
    <w:basedOn w:val="Normal"/>
    <w:link w:val="CommentTextChar"/>
    <w:semiHidden/>
    <w:rsid w:val="00F53479"/>
    <w:rPr>
      <w:rFonts w:ascii="Times New Roman" w:eastAsia="Times New Roman" w:hAnsi="Times New Roman"/>
      <w:sz w:val="20"/>
    </w:rPr>
  </w:style>
  <w:style w:type="character" w:styleId="Hyperlink">
    <w:name w:val="Hyperlink"/>
    <w:rsid w:val="00F53479"/>
    <w:rPr>
      <w:color w:val="660000"/>
      <w:u w:val="single"/>
    </w:rPr>
  </w:style>
  <w:style w:type="character" w:customStyle="1" w:styleId="CommentTextChar">
    <w:name w:val="Comment Text Char"/>
    <w:link w:val="CommentText"/>
    <w:semiHidden/>
    <w:rsid w:val="00F53479"/>
    <w:rPr>
      <w:rFonts w:ascii="Times New Roman" w:eastAsia="Times New Roman" w:hAnsi="Times New Roman"/>
    </w:rPr>
  </w:style>
  <w:style w:type="paragraph" w:styleId="BalloonText">
    <w:name w:val="Balloon Text"/>
    <w:basedOn w:val="Normal"/>
    <w:semiHidden/>
    <w:rsid w:val="00F53479"/>
    <w:rPr>
      <w:rFonts w:ascii="Tahoma" w:hAnsi="Tahoma" w:cs="Tahoma"/>
      <w:sz w:val="16"/>
      <w:szCs w:val="16"/>
    </w:rPr>
  </w:style>
  <w:style w:type="character" w:styleId="FollowedHyperlink">
    <w:name w:val="FollowedHyperlink"/>
    <w:rsid w:val="00F53479"/>
    <w:rPr>
      <w:color w:val="800080"/>
      <w:u w:val="single"/>
    </w:rPr>
  </w:style>
  <w:style w:type="character" w:customStyle="1" w:styleId="HeaderChar">
    <w:name w:val="Header Char"/>
    <w:link w:val="Header"/>
    <w:uiPriority w:val="99"/>
    <w:rsid w:val="00F53479"/>
    <w:rPr>
      <w:sz w:val="24"/>
    </w:rPr>
  </w:style>
  <w:style w:type="paragraph" w:styleId="ListParagraph">
    <w:name w:val="List Paragraph"/>
    <w:basedOn w:val="Normal"/>
    <w:uiPriority w:val="34"/>
    <w:qFormat/>
    <w:rsid w:val="00F53479"/>
    <w:pPr>
      <w:ind w:left="720"/>
    </w:pPr>
  </w:style>
  <w:style w:type="character" w:customStyle="1" w:styleId="Heading3Char">
    <w:name w:val="Heading 3 Char"/>
    <w:link w:val="Heading3"/>
    <w:semiHidden/>
    <w:rsid w:val="00F53479"/>
    <w:rPr>
      <w:b/>
      <w:bCs/>
      <w:sz w:val="27"/>
      <w:szCs w:val="27"/>
      <w:lang w:val="en-US" w:eastAsia="en-US" w:bidi="ar-SA"/>
    </w:rPr>
  </w:style>
  <w:style w:type="character" w:customStyle="1" w:styleId="CharChar2">
    <w:name w:val="Char Char2"/>
    <w:basedOn w:val="DefaultParagraphFont"/>
    <w:semiHidden/>
    <w:rsid w:val="00F53479"/>
  </w:style>
  <w:style w:type="paragraph" w:styleId="CommentSubject">
    <w:name w:val="annotation subject"/>
    <w:basedOn w:val="CommentText"/>
    <w:next w:val="CommentText"/>
    <w:link w:val="CommentSubjectChar"/>
    <w:rsid w:val="006F291E"/>
    <w:rPr>
      <w:rFonts w:ascii="Times" w:eastAsia="Times" w:hAnsi="Times"/>
      <w:b/>
      <w:bCs/>
    </w:rPr>
  </w:style>
  <w:style w:type="character" w:customStyle="1" w:styleId="CommentSubjectChar">
    <w:name w:val="Comment Subject Char"/>
    <w:link w:val="CommentSubject"/>
    <w:rsid w:val="006F291E"/>
    <w:rPr>
      <w:rFonts w:ascii="Times New Roman" w:eastAsia="Times New Roman" w:hAnsi="Times New Roman"/>
      <w:b/>
      <w:bCs/>
    </w:rPr>
  </w:style>
  <w:style w:type="character" w:customStyle="1" w:styleId="FooterChar">
    <w:name w:val="Footer Char"/>
    <w:link w:val="Footer"/>
    <w:uiPriority w:val="99"/>
    <w:rsid w:val="008F090F"/>
    <w:rPr>
      <w:sz w:val="24"/>
    </w:rPr>
  </w:style>
  <w:style w:type="character" w:styleId="LineNumber">
    <w:name w:val="line number"/>
    <w:basedOn w:val="DefaultParagraphFont"/>
    <w:rsid w:val="00F15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836520">
      <w:bodyDiv w:val="1"/>
      <w:marLeft w:val="0"/>
      <w:marRight w:val="0"/>
      <w:marTop w:val="0"/>
      <w:marBottom w:val="0"/>
      <w:divBdr>
        <w:top w:val="none" w:sz="0" w:space="0" w:color="auto"/>
        <w:left w:val="none" w:sz="0" w:space="0" w:color="auto"/>
        <w:bottom w:val="none" w:sz="0" w:space="0" w:color="auto"/>
        <w:right w:val="none" w:sz="0" w:space="0" w:color="auto"/>
      </w:divBdr>
      <w:divsChild>
        <w:div w:id="1309165300">
          <w:marLeft w:val="0"/>
          <w:marRight w:val="0"/>
          <w:marTop w:val="0"/>
          <w:marBottom w:val="0"/>
          <w:divBdr>
            <w:top w:val="none" w:sz="0" w:space="0" w:color="auto"/>
            <w:left w:val="none" w:sz="0" w:space="0" w:color="auto"/>
            <w:bottom w:val="none" w:sz="0" w:space="0" w:color="auto"/>
            <w:right w:val="none" w:sz="0" w:space="0" w:color="auto"/>
          </w:divBdr>
          <w:divsChild>
            <w:div w:id="1787502379">
              <w:marLeft w:val="0"/>
              <w:marRight w:val="0"/>
              <w:marTop w:val="0"/>
              <w:marBottom w:val="0"/>
              <w:divBdr>
                <w:top w:val="none" w:sz="0" w:space="0" w:color="auto"/>
                <w:left w:val="none" w:sz="0" w:space="0" w:color="auto"/>
                <w:bottom w:val="none" w:sz="0" w:space="0" w:color="auto"/>
                <w:right w:val="none" w:sz="0" w:space="0" w:color="auto"/>
              </w:divBdr>
            </w:div>
            <w:div w:id="19738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6158">
      <w:bodyDiv w:val="1"/>
      <w:marLeft w:val="0"/>
      <w:marRight w:val="0"/>
      <w:marTop w:val="0"/>
      <w:marBottom w:val="0"/>
      <w:divBdr>
        <w:top w:val="none" w:sz="0" w:space="0" w:color="auto"/>
        <w:left w:val="none" w:sz="0" w:space="0" w:color="auto"/>
        <w:bottom w:val="none" w:sz="0" w:space="0" w:color="auto"/>
        <w:right w:val="none" w:sz="0" w:space="0" w:color="auto"/>
      </w:divBdr>
    </w:div>
    <w:div w:id="2146727333">
      <w:bodyDiv w:val="1"/>
      <w:marLeft w:val="0"/>
      <w:marRight w:val="0"/>
      <w:marTop w:val="0"/>
      <w:marBottom w:val="0"/>
      <w:divBdr>
        <w:top w:val="none" w:sz="0" w:space="0" w:color="auto"/>
        <w:left w:val="none" w:sz="0" w:space="0" w:color="auto"/>
        <w:bottom w:val="none" w:sz="0" w:space="0" w:color="auto"/>
        <w:right w:val="none" w:sz="0" w:space="0" w:color="auto"/>
      </w:divBdr>
      <w:divsChild>
        <w:div w:id="1110471438">
          <w:marLeft w:val="0"/>
          <w:marRight w:val="0"/>
          <w:marTop w:val="0"/>
          <w:marBottom w:val="0"/>
          <w:divBdr>
            <w:top w:val="none" w:sz="0" w:space="0" w:color="auto"/>
            <w:left w:val="none" w:sz="0" w:space="0" w:color="auto"/>
            <w:bottom w:val="none" w:sz="0" w:space="0" w:color="auto"/>
            <w:right w:val="none" w:sz="0" w:space="0" w:color="auto"/>
          </w:divBdr>
          <w:divsChild>
            <w:div w:id="12406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w.justia.com/newyork/codes/not-for-profit-corporation/" TargetMode="External"/><Relationship Id="rId13" Type="http://schemas.openxmlformats.org/officeDocument/2006/relationships/hyperlink" Target="http://standards.ieee.org/sa/sa-om-main.html" TargetMode="External"/><Relationship Id="rId18" Type="http://schemas.openxmlformats.org/officeDocument/2006/relationships/hyperlink" Target="http://standards.ieee.org/develo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andards.ieee.org/develop/" TargetMode="External"/><Relationship Id="rId7" Type="http://schemas.openxmlformats.org/officeDocument/2006/relationships/endnotes" Target="endnotes.xml"/><Relationship Id="rId12" Type="http://schemas.openxmlformats.org/officeDocument/2006/relationships/hyperlink" Target="http://www.ieee.org/web/aboutus/corporate/board/action.html" TargetMode="External"/><Relationship Id="rId17" Type="http://schemas.openxmlformats.org/officeDocument/2006/relationships/hyperlink" Target="http://standards.ieee.org/board/stdsbd/sasb-resolutions.html" TargetMode="External"/><Relationship Id="rId25" Type="http://schemas.openxmlformats.org/officeDocument/2006/relationships/hyperlink" Target="http://www.ieee.org/web/aboutus/whatis/bylaws/i-300.html" TargetMode="External"/><Relationship Id="rId2" Type="http://schemas.openxmlformats.org/officeDocument/2006/relationships/numbering" Target="numbering.xml"/><Relationship Id="rId16" Type="http://schemas.openxmlformats.org/officeDocument/2006/relationships/hyperlink" Target="http://standards.ieee.org/guides/opman/index.html" TargetMode="External"/><Relationship Id="rId20" Type="http://schemas.openxmlformats.org/officeDocument/2006/relationships/hyperlink" Target="http://standards.ieee.org/develop/policies/stdslaw.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web/aboutus/whatis/policies/index.html" TargetMode="External"/><Relationship Id="rId24" Type="http://schemas.openxmlformats.org/officeDocument/2006/relationships/hyperlink" Target="http://www.ieee.org/about/corporate/governance/p7-8.html" TargetMode="External"/><Relationship Id="rId5" Type="http://schemas.openxmlformats.org/officeDocument/2006/relationships/webSettings" Target="webSettings.xml"/><Relationship Id="rId15" Type="http://schemas.openxmlformats.org/officeDocument/2006/relationships/hyperlink" Target="http://standards.ieee.org/guides/bylaws/index.html" TargetMode="Externa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hyperlink" Target="http://www.ieee.org/web/aboutus/whatis/bylaws/index.html" TargetMode="External"/><Relationship Id="rId19" Type="http://schemas.openxmlformats.org/officeDocument/2006/relationships/hyperlink" Target="http://standards.ieee.org/develop/" TargetMode="External"/><Relationship Id="rId4" Type="http://schemas.openxmlformats.org/officeDocument/2006/relationships/settings" Target="settings.xml"/><Relationship Id="rId9" Type="http://schemas.openxmlformats.org/officeDocument/2006/relationships/hyperlink" Target="http://www.ieee.org/portal/cms_docs_iportals/iportals/aboutus/whatis/01-05-1993_Certificate_of_Incorporation.pdf" TargetMode="External"/><Relationship Id="rId14" Type="http://schemas.openxmlformats.org/officeDocument/2006/relationships/hyperlink" Target="http://http:/standards.ieee.org/sa/bog/resolutions.html" TargetMode="External"/><Relationship Id="rId22" Type="http://schemas.openxmlformats.org/officeDocument/2006/relationships/comments" Target="comments.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C6856-C57A-40EB-8D52-9FE74505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3868</Words>
  <Characters>22049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IEEE SA</vt:lpstr>
    </vt:vector>
  </TitlesOfParts>
  <LinksUpToDate>false</LinksUpToDate>
  <CharactersWithSpaces>25866</CharactersWithSpaces>
  <SharedDoc>false</SharedDoc>
  <HLinks>
    <vt:vector size="114" baseType="variant">
      <vt:variant>
        <vt:i4>2293850</vt:i4>
      </vt:variant>
      <vt:variant>
        <vt:i4>54</vt:i4>
      </vt:variant>
      <vt:variant>
        <vt:i4>0</vt:i4>
      </vt:variant>
      <vt:variant>
        <vt:i4>5</vt:i4>
      </vt:variant>
      <vt:variant>
        <vt:lpwstr>http://www.ieee.org/web/aboutus/whatis/bylaws/i-300.html</vt:lpwstr>
      </vt:variant>
      <vt:variant>
        <vt:lpwstr>Action_BoD</vt:lpwstr>
      </vt:variant>
      <vt:variant>
        <vt:i4>6160412</vt:i4>
      </vt:variant>
      <vt:variant>
        <vt:i4>51</vt:i4>
      </vt:variant>
      <vt:variant>
        <vt:i4>0</vt:i4>
      </vt:variant>
      <vt:variant>
        <vt:i4>5</vt:i4>
      </vt:variant>
      <vt:variant>
        <vt:lpwstr>http://www.ieee.org/about/corporate/governance/p7-8.html</vt:lpwstr>
      </vt:variant>
      <vt:variant>
        <vt:lpwstr/>
      </vt:variant>
      <vt:variant>
        <vt:i4>6488126</vt:i4>
      </vt:variant>
      <vt:variant>
        <vt:i4>48</vt:i4>
      </vt:variant>
      <vt:variant>
        <vt:i4>0</vt:i4>
      </vt:variant>
      <vt:variant>
        <vt:i4>5</vt:i4>
      </vt:variant>
      <vt:variant>
        <vt:lpwstr>http://standards.ieee.org/develop/</vt:lpwstr>
      </vt:variant>
      <vt:variant>
        <vt:lpwstr/>
      </vt:variant>
      <vt:variant>
        <vt:i4>6553720</vt:i4>
      </vt:variant>
      <vt:variant>
        <vt:i4>45</vt:i4>
      </vt:variant>
      <vt:variant>
        <vt:i4>0</vt:i4>
      </vt:variant>
      <vt:variant>
        <vt:i4>5</vt:i4>
      </vt:variant>
      <vt:variant>
        <vt:lpwstr>http://www.ieee.org/documents/financial_ops_manual.pdf</vt:lpwstr>
      </vt:variant>
      <vt:variant>
        <vt:lpwstr/>
      </vt:variant>
      <vt:variant>
        <vt:i4>6488126</vt:i4>
      </vt:variant>
      <vt:variant>
        <vt:i4>42</vt:i4>
      </vt:variant>
      <vt:variant>
        <vt:i4>0</vt:i4>
      </vt:variant>
      <vt:variant>
        <vt:i4>5</vt:i4>
      </vt:variant>
      <vt:variant>
        <vt:lpwstr>http://standards.ieee.org/develop/</vt:lpwstr>
      </vt:variant>
      <vt:variant>
        <vt:lpwstr/>
      </vt:variant>
      <vt:variant>
        <vt:i4>6619175</vt:i4>
      </vt:variant>
      <vt:variant>
        <vt:i4>39</vt:i4>
      </vt:variant>
      <vt:variant>
        <vt:i4>0</vt:i4>
      </vt:variant>
      <vt:variant>
        <vt:i4>5</vt:i4>
      </vt:variant>
      <vt:variant>
        <vt:lpwstr>http://standards.ieee.org/develop/policies/stdslaw.pdf</vt:lpwstr>
      </vt:variant>
      <vt:variant>
        <vt:lpwstr/>
      </vt:variant>
      <vt:variant>
        <vt:i4>6488126</vt:i4>
      </vt:variant>
      <vt:variant>
        <vt:i4>36</vt:i4>
      </vt:variant>
      <vt:variant>
        <vt:i4>0</vt:i4>
      </vt:variant>
      <vt:variant>
        <vt:i4>5</vt:i4>
      </vt:variant>
      <vt:variant>
        <vt:lpwstr>http://standards.ieee.org/develop/</vt:lpwstr>
      </vt:variant>
      <vt:variant>
        <vt:lpwstr/>
      </vt:variant>
      <vt:variant>
        <vt:i4>6488126</vt:i4>
      </vt:variant>
      <vt:variant>
        <vt:i4>33</vt:i4>
      </vt:variant>
      <vt:variant>
        <vt:i4>0</vt:i4>
      </vt:variant>
      <vt:variant>
        <vt:i4>5</vt:i4>
      </vt:variant>
      <vt:variant>
        <vt:lpwstr>http://standards.ieee.org/develop/</vt:lpwstr>
      </vt:variant>
      <vt:variant>
        <vt:lpwstr/>
      </vt:variant>
      <vt:variant>
        <vt:i4>1114126</vt:i4>
      </vt:variant>
      <vt:variant>
        <vt:i4>30</vt:i4>
      </vt:variant>
      <vt:variant>
        <vt:i4>0</vt:i4>
      </vt:variant>
      <vt:variant>
        <vt:i4>5</vt:i4>
      </vt:variant>
      <vt:variant>
        <vt:lpwstr>http://standards.ieee.org/board/stdsbd/sasb-resolutions.html</vt:lpwstr>
      </vt:variant>
      <vt:variant>
        <vt:lpwstr/>
      </vt:variant>
      <vt:variant>
        <vt:i4>6094875</vt:i4>
      </vt:variant>
      <vt:variant>
        <vt:i4>27</vt:i4>
      </vt:variant>
      <vt:variant>
        <vt:i4>0</vt:i4>
      </vt:variant>
      <vt:variant>
        <vt:i4>5</vt:i4>
      </vt:variant>
      <vt:variant>
        <vt:lpwstr>http://standards.ieee.org/guides/opman/index.html</vt:lpwstr>
      </vt:variant>
      <vt:variant>
        <vt:lpwstr/>
      </vt:variant>
      <vt:variant>
        <vt:i4>2752623</vt:i4>
      </vt:variant>
      <vt:variant>
        <vt:i4>24</vt:i4>
      </vt:variant>
      <vt:variant>
        <vt:i4>0</vt:i4>
      </vt:variant>
      <vt:variant>
        <vt:i4>5</vt:i4>
      </vt:variant>
      <vt:variant>
        <vt:lpwstr>http://standards.ieee.org/guides/bylaws/index.html</vt:lpwstr>
      </vt:variant>
      <vt:variant>
        <vt:lpwstr/>
      </vt:variant>
      <vt:variant>
        <vt:i4>7536737</vt:i4>
      </vt:variant>
      <vt:variant>
        <vt:i4>21</vt:i4>
      </vt:variant>
      <vt:variant>
        <vt:i4>0</vt:i4>
      </vt:variant>
      <vt:variant>
        <vt:i4>5</vt:i4>
      </vt:variant>
      <vt:variant>
        <vt:lpwstr>http://http/standards.ieee.org/sa/bog/resolutions.html</vt:lpwstr>
      </vt:variant>
      <vt:variant>
        <vt:lpwstr/>
      </vt:variant>
      <vt:variant>
        <vt:i4>4390981</vt:i4>
      </vt:variant>
      <vt:variant>
        <vt:i4>18</vt:i4>
      </vt:variant>
      <vt:variant>
        <vt:i4>0</vt:i4>
      </vt:variant>
      <vt:variant>
        <vt:i4>5</vt:i4>
      </vt:variant>
      <vt:variant>
        <vt:lpwstr>http://standards.ieee.org/sa/sa-om-main.html</vt:lpwstr>
      </vt:variant>
      <vt:variant>
        <vt:lpwstr/>
      </vt:variant>
      <vt:variant>
        <vt:i4>3539065</vt:i4>
      </vt:variant>
      <vt:variant>
        <vt:i4>15</vt:i4>
      </vt:variant>
      <vt:variant>
        <vt:i4>0</vt:i4>
      </vt:variant>
      <vt:variant>
        <vt:i4>5</vt:i4>
      </vt:variant>
      <vt:variant>
        <vt:lpwstr>http://www.ieee.org/web/aboutus/corporate/board/action.html</vt:lpwstr>
      </vt:variant>
      <vt:variant>
        <vt:lpwstr/>
      </vt:variant>
      <vt:variant>
        <vt:i4>3407992</vt:i4>
      </vt:variant>
      <vt:variant>
        <vt:i4>12</vt:i4>
      </vt:variant>
      <vt:variant>
        <vt:i4>0</vt:i4>
      </vt:variant>
      <vt:variant>
        <vt:i4>5</vt:i4>
      </vt:variant>
      <vt:variant>
        <vt:lpwstr>http://www.ieee.org/web/aboutus/whatis/policies/index.html</vt:lpwstr>
      </vt:variant>
      <vt:variant>
        <vt:lpwstr/>
      </vt:variant>
      <vt:variant>
        <vt:i4>5701647</vt:i4>
      </vt:variant>
      <vt:variant>
        <vt:i4>9</vt:i4>
      </vt:variant>
      <vt:variant>
        <vt:i4>0</vt:i4>
      </vt:variant>
      <vt:variant>
        <vt:i4>5</vt:i4>
      </vt:variant>
      <vt:variant>
        <vt:lpwstr>http://www.ieee.org/web/aboutus/whatis/bylaws/index.html</vt:lpwstr>
      </vt:variant>
      <vt:variant>
        <vt:lpwstr/>
      </vt:variant>
      <vt:variant>
        <vt:i4>3670115</vt:i4>
      </vt:variant>
      <vt:variant>
        <vt:i4>6</vt:i4>
      </vt:variant>
      <vt:variant>
        <vt:i4>0</vt:i4>
      </vt:variant>
      <vt:variant>
        <vt:i4>5</vt:i4>
      </vt:variant>
      <vt:variant>
        <vt:lpwstr>http://www.ieee.org/web/aboutus/whatis/Constitution/index.html</vt:lpwstr>
      </vt:variant>
      <vt:variant>
        <vt:lpwstr/>
      </vt:variant>
      <vt:variant>
        <vt:i4>2686995</vt:i4>
      </vt:variant>
      <vt:variant>
        <vt:i4>3</vt:i4>
      </vt:variant>
      <vt:variant>
        <vt:i4>0</vt:i4>
      </vt:variant>
      <vt:variant>
        <vt:i4>5</vt:i4>
      </vt:variant>
      <vt:variant>
        <vt:lpwstr>http://www.ieee.org/portal/cms_docs_iportals/iportals/aboutus/whatis/01-05-1993_Certificate_of_Incorporation.pdf</vt:lpwstr>
      </vt:variant>
      <vt:variant>
        <vt:lpwstr/>
      </vt:variant>
      <vt:variant>
        <vt:i4>3276898</vt:i4>
      </vt:variant>
      <vt:variant>
        <vt:i4>0</vt:i4>
      </vt:variant>
      <vt:variant>
        <vt:i4>0</vt:i4>
      </vt:variant>
      <vt:variant>
        <vt:i4>5</vt:i4>
      </vt:variant>
      <vt:variant>
        <vt:lpwstr>http://law.justia.com/newyork/codes/not-for-profit-corporation/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SA</dc:title>
  <dc:creator/>
  <cp:lastModifiedBy/>
  <cp:revision>1</cp:revision>
  <cp:lastPrinted>2012-05-15T06:30:00Z</cp:lastPrinted>
  <dcterms:created xsi:type="dcterms:W3CDTF">2018-07-19T21:18:00Z</dcterms:created>
  <dcterms:modified xsi:type="dcterms:W3CDTF">2018-08-29T01:48:00Z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322033;21962376</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2013-02-05T14:06:18-0500</vt:lpwstr>
  </property>
  <property fmtid="{D5CDD505-2E9C-101B-9397-08002B2CF9AE}" pid="9" name="Offisync_ProviderName">
    <vt:lpwstr>Central Desktop</vt:lpwstr>
  </property>
  <property fmtid="{D5CDD505-2E9C-101B-9397-08002B2CF9AE}" pid="10" name="MAIL_MSG_ID1">
    <vt:lpwstr>oFAAohepTGvwTLhhgLPjzOZOkNfF/qT1A1IfSsLtY0CVRXojSN3sRkm+fW3ZJ/rEP9SJjjnIQe6T0fmz_x000d_
2tzihykknaJL12Kl9VQzXrm8G9WHYuq9WhKLxcQKWEIVSeqtXqqPNoXYObigM0qeWYZ7JiAA14j2_x000d_
v2ROEcWPo5Nh1C+Ecv3mXiRQ54nTE5t9hYBhhnciiiGo4YPKhsBokq7EdJQQoGPE85Dhw0hFEo+/_x000d_
MIxDLB8HAFizDBZIx</vt:lpwstr>
  </property>
  <property fmtid="{D5CDD505-2E9C-101B-9397-08002B2CF9AE}" pid="11" name="MAIL_MSG_ID2">
    <vt:lpwstr>U0FtZdvYei/8kka85Hz18ErsMHfHA+tPQ47fhQrOTyFyUnL5ev7FWCS3Uzz_x000d_
utOnCho2DRaEljtnWCGyNQWWXJasFmZzykYZuoHDuqpRl1Y9</vt:lpwstr>
  </property>
  <property fmtid="{D5CDD505-2E9C-101B-9397-08002B2CF9AE}" pid="12" name="RESPONSE_SENDER_NAME">
    <vt:lpwstr>sAAAb0xRtPDW5UuAGzIRol/Tff1FOGpLVXT8KUsgR76X+OM=</vt:lpwstr>
  </property>
  <property fmtid="{D5CDD505-2E9C-101B-9397-08002B2CF9AE}" pid="13" name="EMAIL_OWNER_ADDRESS">
    <vt:lpwstr>4AAAMz5NUQ6P8J8uZw8xT07J4FRn6pDSRfTDFqjdtOde3AjYB/HoHF0y1Q==</vt:lpwstr>
  </property>
  <property fmtid="{D5CDD505-2E9C-101B-9397-08002B2CF9AE}" pid="14" name="_AdHocReviewCycleID">
    <vt:i4>198258511</vt:i4>
  </property>
  <property fmtid="{D5CDD505-2E9C-101B-9397-08002B2CF9AE}" pid="15" name="_NewReviewCycle">
    <vt:lpwstr/>
  </property>
  <property fmtid="{D5CDD505-2E9C-101B-9397-08002B2CF9AE}" pid="16" name="_ReviewingToolsShownOnce">
    <vt:lpwstr/>
  </property>
</Properties>
</file>